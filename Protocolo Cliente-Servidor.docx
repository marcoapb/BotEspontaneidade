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885" w:rsidRPr="00104F88" w14:paraId="7B0C06B0" w14:textId="77777777" w:rsidTr="00505885">
        <w:tc>
          <w:tcPr>
            <w:tcW w:w="4247" w:type="dxa"/>
          </w:tcPr>
          <w:p w14:paraId="54DBAB7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Requisição Cliente</w:t>
            </w:r>
          </w:p>
        </w:tc>
        <w:tc>
          <w:tcPr>
            <w:tcW w:w="4247" w:type="dxa"/>
          </w:tcPr>
          <w:p w14:paraId="0A4E5B2A" w14:textId="77777777" w:rsidR="00505885" w:rsidRPr="00104F88" w:rsidRDefault="00505885" w:rsidP="00104F88">
            <w:pPr>
              <w:jc w:val="center"/>
              <w:rPr>
                <w:b/>
                <w:sz w:val="24"/>
                <w:szCs w:val="24"/>
              </w:rPr>
            </w:pPr>
            <w:r w:rsidRPr="00104F88">
              <w:rPr>
                <w:b/>
                <w:sz w:val="24"/>
                <w:szCs w:val="24"/>
              </w:rPr>
              <w:t>Resposta Servidor</w:t>
            </w:r>
          </w:p>
        </w:tc>
      </w:tr>
      <w:tr w:rsidR="002E43E3" w14:paraId="1412ED37" w14:textId="77777777" w:rsidTr="00505885">
        <w:tc>
          <w:tcPr>
            <w:tcW w:w="4247" w:type="dxa"/>
          </w:tcPr>
          <w:p w14:paraId="17698321" w14:textId="77777777" w:rsidR="002E43E3" w:rsidRDefault="002E43E3" w:rsidP="005A5715">
            <w:r>
              <w:t>00 – Solicita chave pública</w:t>
            </w:r>
          </w:p>
        </w:tc>
        <w:tc>
          <w:tcPr>
            <w:tcW w:w="4247" w:type="dxa"/>
          </w:tcPr>
          <w:p w14:paraId="45D83FC3" w14:textId="77777777" w:rsidR="002E43E3" w:rsidRDefault="002E43E3" w:rsidP="008A3170">
            <w:r>
              <w:t>00 – Resposta</w:t>
            </w:r>
          </w:p>
        </w:tc>
      </w:tr>
      <w:tr w:rsidR="002E43E3" w14:paraId="0CFE9B99" w14:textId="77777777" w:rsidTr="00505885">
        <w:tc>
          <w:tcPr>
            <w:tcW w:w="4247" w:type="dxa"/>
          </w:tcPr>
          <w:p w14:paraId="3523147F" w14:textId="77777777" w:rsidR="002E43E3" w:rsidRPr="00CE1001" w:rsidRDefault="002E43E3" w:rsidP="005A5715">
            <w:pPr>
              <w:rPr>
                <w:u w:val="single"/>
              </w:rPr>
            </w:pPr>
            <w:proofErr w:type="spellStart"/>
            <w:r>
              <w:t>cpf</w:t>
            </w:r>
            <w:proofErr w:type="spellEnd"/>
            <w:r>
              <w:t xml:space="preserve"> – 11</w:t>
            </w:r>
          </w:p>
        </w:tc>
        <w:tc>
          <w:tcPr>
            <w:tcW w:w="4247" w:type="dxa"/>
          </w:tcPr>
          <w:p w14:paraId="1DD62AD9" w14:textId="77777777" w:rsidR="000A3118" w:rsidRDefault="000A3118" w:rsidP="008A3170">
            <w:r>
              <w:t>1ª resposta:</w:t>
            </w:r>
          </w:p>
          <w:p w14:paraId="3C369116" w14:textId="77777777" w:rsidR="002E43E3" w:rsidRPr="00DF560C" w:rsidRDefault="002E43E3" w:rsidP="008A3170">
            <w:pPr>
              <w:rPr>
                <w:u w:val="single"/>
              </w:rPr>
            </w:pPr>
            <w:r>
              <w:t xml:space="preserve">00 – </w:t>
            </w:r>
            <w:proofErr w:type="gramStart"/>
            <w:r>
              <w:t>envia</w:t>
            </w:r>
            <w:proofErr w:type="gramEnd"/>
            <w:r>
              <w:t xml:space="preserve"> chave</w:t>
            </w:r>
            <w:r w:rsidR="00DF560C">
              <w:t xml:space="preserve"> a seguir</w:t>
            </w:r>
          </w:p>
          <w:p w14:paraId="1468D30F" w14:textId="39AC2552" w:rsidR="00596BA1" w:rsidRDefault="00596BA1" w:rsidP="008A3170">
            <w:r>
              <w:t>Validade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-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  <w:r>
              <w:t>” (19</w:t>
            </w:r>
            <w:r w:rsidR="00A05692">
              <w:t xml:space="preserve"> </w:t>
            </w:r>
            <w:r w:rsidR="00A05692">
              <w:t>caracteres, sem o hífen entre data e hora</w:t>
            </w:r>
            <w:r w:rsidR="00A05692">
              <w:t>, que é um espaço</w:t>
            </w:r>
            <w:r>
              <w:t>)</w:t>
            </w:r>
          </w:p>
          <w:p w14:paraId="48C48F70" w14:textId="375856C4" w:rsidR="00224997" w:rsidRPr="00553C74" w:rsidRDefault="00224997" w:rsidP="008A3170">
            <w:r>
              <w:t>Versão mínima do script – 3 caracteres ‘n’ (</w:t>
            </w:r>
            <w:proofErr w:type="spellStart"/>
            <w:proofErr w:type="gramStart"/>
            <w:r>
              <w:t>n.nn</w:t>
            </w:r>
            <w:proofErr w:type="spellEnd"/>
            <w:proofErr w:type="gramEnd"/>
            <w:r>
              <w:t>)</w:t>
            </w:r>
          </w:p>
          <w:p w14:paraId="53055F70" w14:textId="70323784" w:rsidR="00553C74" w:rsidRPr="00224997" w:rsidRDefault="00553C74" w:rsidP="008A3170">
            <w:pPr>
              <w:rPr>
                <w:u w:val="single"/>
              </w:rPr>
            </w:pPr>
            <w:r>
              <w:t xml:space="preserve">Data da Extração dos Dados – </w:t>
            </w:r>
            <w:r w:rsidR="00A05692">
              <w:t>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r w:rsidR="00070B4C">
              <w:t>-</w:t>
            </w:r>
            <w:r w:rsidR="005C708C">
              <w:t>hh:mm</w:t>
            </w:r>
            <w:proofErr w:type="spellEnd"/>
            <w:r w:rsidR="00A05692">
              <w:t>”</w:t>
            </w:r>
            <w:r w:rsidR="005C708C">
              <w:t xml:space="preserve"> (16</w:t>
            </w:r>
            <w:r>
              <w:t xml:space="preserve"> caracteres</w:t>
            </w:r>
            <w:r w:rsidR="00A05692">
              <w:t>, sem o hífen entre data e hora, que é um espaço</w:t>
            </w:r>
            <w:bookmarkStart w:id="0" w:name="_GoBack"/>
            <w:bookmarkEnd w:id="0"/>
            <w:r>
              <w:t>)</w:t>
            </w:r>
          </w:p>
          <w:p w14:paraId="1475A6AA" w14:textId="77777777" w:rsidR="000A3118" w:rsidRDefault="000A3118" w:rsidP="008A3170">
            <w:r>
              <w:t>OU</w:t>
            </w:r>
          </w:p>
          <w:p w14:paraId="008794CA" w14:textId="77777777" w:rsidR="000A3118" w:rsidRDefault="000A3118" w:rsidP="000A3118">
            <w:r>
              <w:t xml:space="preserve">99 – </w:t>
            </w:r>
            <w:proofErr w:type="gramStart"/>
            <w:r>
              <w:t>erro</w:t>
            </w:r>
            <w:proofErr w:type="gramEnd"/>
          </w:p>
          <w:p w14:paraId="6C63B25E" w14:textId="77777777" w:rsidR="000A3118" w:rsidRDefault="000A3118" w:rsidP="000A3118">
            <w:r>
              <w:t>Msg erro (100)</w:t>
            </w:r>
          </w:p>
          <w:p w14:paraId="47BEA7B3" w14:textId="77777777" w:rsidR="000A3118" w:rsidRDefault="000A3118" w:rsidP="000A3118">
            <w:r>
              <w:t>2ª mensagem:</w:t>
            </w:r>
          </w:p>
          <w:p w14:paraId="78346474" w14:textId="77777777" w:rsidR="002E43E3" w:rsidRDefault="002E43E3" w:rsidP="008A3170">
            <w:r>
              <w:t>Chave</w:t>
            </w:r>
          </w:p>
        </w:tc>
      </w:tr>
      <w:tr w:rsidR="00505885" w14:paraId="434486B6" w14:textId="77777777" w:rsidTr="00505885">
        <w:tc>
          <w:tcPr>
            <w:tcW w:w="4247" w:type="dxa"/>
          </w:tcPr>
          <w:p w14:paraId="1EA3EDF6" w14:textId="77777777" w:rsidR="00505885" w:rsidRDefault="00505885" w:rsidP="005A5715">
            <w:r>
              <w:t>01 - Status do usuário no serviço</w:t>
            </w:r>
          </w:p>
        </w:tc>
        <w:tc>
          <w:tcPr>
            <w:tcW w:w="4247" w:type="dxa"/>
          </w:tcPr>
          <w:p w14:paraId="11ECC4BF" w14:textId="77777777" w:rsidR="00505885" w:rsidRDefault="00505885" w:rsidP="008A3170">
            <w:r>
              <w:t xml:space="preserve">01 – </w:t>
            </w:r>
            <w:r w:rsidR="008A3170">
              <w:t xml:space="preserve">Resposta – </w:t>
            </w:r>
            <w:r>
              <w:t>Status</w:t>
            </w:r>
            <w:r w:rsidR="0046273E">
              <w:t xml:space="preserve"> (um dos seguintes</w:t>
            </w:r>
            <w:r w:rsidR="00104F88">
              <w:t>)</w:t>
            </w:r>
          </w:p>
        </w:tc>
      </w:tr>
      <w:tr w:rsidR="00505885" w14:paraId="1267A564" w14:textId="77777777" w:rsidTr="00505885">
        <w:tc>
          <w:tcPr>
            <w:tcW w:w="4247" w:type="dxa"/>
          </w:tcPr>
          <w:p w14:paraId="36F0DE37" w14:textId="77777777" w:rsidR="00626E17" w:rsidRPr="00847C6F" w:rsidRDefault="00505885" w:rsidP="005A5715">
            <w:proofErr w:type="spellStart"/>
            <w:r>
              <w:t>cpf</w:t>
            </w:r>
            <w:proofErr w:type="spellEnd"/>
            <w:r>
              <w:t xml:space="preserve"> </w:t>
            </w:r>
            <w:r w:rsidR="00626E17">
              <w:t>–</w:t>
            </w:r>
            <w:r>
              <w:t xml:space="preserve"> 11</w:t>
            </w:r>
          </w:p>
        </w:tc>
        <w:tc>
          <w:tcPr>
            <w:tcW w:w="4247" w:type="dxa"/>
          </w:tcPr>
          <w:p w14:paraId="5189C59C" w14:textId="5C876F75" w:rsidR="00505885" w:rsidRDefault="00505885" w:rsidP="001014C0">
            <w:r>
              <w:t>Ativo</w:t>
            </w:r>
            <w:r w:rsidR="0046273E">
              <w:t xml:space="preserve"> (01)</w:t>
            </w:r>
            <w:r w:rsidR="001014C0">
              <w:t xml:space="preserve">, </w:t>
            </w:r>
            <w:r w:rsidR="00104F88">
              <w:t>Inativo</w:t>
            </w:r>
            <w:r w:rsidR="00605D66">
              <w:t xml:space="preserve"> (02), </w:t>
            </w:r>
            <w:proofErr w:type="gramStart"/>
            <w:r w:rsidR="00605D66">
              <w:t>N</w:t>
            </w:r>
            <w:r w:rsidR="00B74F68">
              <w:t>ão</w:t>
            </w:r>
            <w:proofErr w:type="gramEnd"/>
            <w:r w:rsidR="00B74F68">
              <w:t xml:space="preserve"> registrado</w:t>
            </w:r>
            <w:r w:rsidR="00605D66">
              <w:t xml:space="preserve"> (03</w:t>
            </w:r>
            <w:r w:rsidR="0046273E">
              <w:t>)</w:t>
            </w:r>
            <w:r w:rsidR="001014C0">
              <w:t xml:space="preserve"> ou </w:t>
            </w:r>
            <w:r w:rsidR="00B74F68">
              <w:t>dados do usuário não foram carregados</w:t>
            </w:r>
            <w:r w:rsidR="0046273E">
              <w:t xml:space="preserve"> (0</w:t>
            </w:r>
            <w:r w:rsidR="00605D66">
              <w:t>4</w:t>
            </w:r>
            <w:r w:rsidR="0046273E">
              <w:t>)</w:t>
            </w:r>
          </w:p>
          <w:p w14:paraId="52CBD27D" w14:textId="25351821" w:rsidR="003C2FE7" w:rsidRDefault="003C2FE7" w:rsidP="001014C0">
            <w:r>
              <w:t>Se resultado for diferente de 4, tipo do usuário – L (local), R (regional) ou N (nacional)</w:t>
            </w:r>
          </w:p>
          <w:p w14:paraId="2D6EE583" w14:textId="5334B76B" w:rsidR="00605D66" w:rsidRDefault="003C2FE7" w:rsidP="003C2FE7">
            <w:r>
              <w:t>Se resultado acima for igual a 01 ou 02 - 1</w:t>
            </w:r>
            <w:r w:rsidR="001014C0">
              <w:t xml:space="preserve"> (chave válida)</w:t>
            </w:r>
            <w:r w:rsidR="002040C5">
              <w:t xml:space="preserve"> + “</w:t>
            </w:r>
            <w:proofErr w:type="spellStart"/>
            <w:r w:rsidR="002040C5">
              <w:t>dd</w:t>
            </w:r>
            <w:proofErr w:type="spellEnd"/>
            <w:r w:rsidR="002040C5">
              <w:t>/mm/</w:t>
            </w:r>
            <w:proofErr w:type="spellStart"/>
            <w:r w:rsidR="002040C5">
              <w:t>yyyy</w:t>
            </w:r>
            <w:proofErr w:type="spellEnd"/>
            <w:r w:rsidR="002040C5">
              <w:t>”(validade da chave)</w:t>
            </w:r>
            <w:r>
              <w:t xml:space="preserve">, </w:t>
            </w:r>
            <w:r w:rsidR="001014C0">
              <w:t>2 (chave expirada</w:t>
            </w:r>
            <w:r>
              <w:t>), 3 (chave inválida)</w:t>
            </w:r>
          </w:p>
        </w:tc>
      </w:tr>
      <w:tr w:rsidR="00505885" w14:paraId="418E16B0" w14:textId="77777777" w:rsidTr="00505885">
        <w:tc>
          <w:tcPr>
            <w:tcW w:w="4247" w:type="dxa"/>
          </w:tcPr>
          <w:p w14:paraId="2D4095CA" w14:textId="77777777" w:rsidR="00505885" w:rsidRDefault="00505885" w:rsidP="005A5715">
            <w:r>
              <w:t>02 – Informa data de ciência relativa a TDPF</w:t>
            </w:r>
          </w:p>
        </w:tc>
        <w:tc>
          <w:tcPr>
            <w:tcW w:w="4247" w:type="dxa"/>
          </w:tcPr>
          <w:p w14:paraId="21BF4385" w14:textId="77777777" w:rsidR="00505885" w:rsidRDefault="00505885" w:rsidP="008A3170">
            <w:r>
              <w:t xml:space="preserve">02 – </w:t>
            </w:r>
            <w:r w:rsidR="008A3170">
              <w:t>Resposta</w:t>
            </w:r>
          </w:p>
        </w:tc>
      </w:tr>
      <w:tr w:rsidR="00505885" w14:paraId="7136DC8F" w14:textId="77777777" w:rsidTr="00505885">
        <w:tc>
          <w:tcPr>
            <w:tcW w:w="4247" w:type="dxa"/>
          </w:tcPr>
          <w:p w14:paraId="030941D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52ECDA3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F93B079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FE5DCAA" w14:textId="0EEC6899" w:rsidR="00E66DF7" w:rsidRDefault="00505885" w:rsidP="005A5715">
            <w:proofErr w:type="gramStart"/>
            <w:r>
              <w:t>data</w:t>
            </w:r>
            <w:proofErr w:type="gramEnd"/>
            <w:r>
              <w:t xml:space="preserve"> </w:t>
            </w:r>
            <w:r w:rsidR="00E66DF7">
              <w:t>–</w:t>
            </w:r>
            <w:r>
              <w:t xml:space="preserve"> 10</w:t>
            </w:r>
          </w:p>
          <w:p w14:paraId="1E755F3F" w14:textId="4E2EB260" w:rsidR="001C7309" w:rsidRPr="001C7309" w:rsidRDefault="001C7309" w:rsidP="005A5715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10 </w:t>
            </w:r>
            <w:r w:rsidR="0041248B">
              <w:rPr>
                <w:color w:val="FF0000"/>
              </w:rPr>
              <w:t>(00/00/0000 para None)</w:t>
            </w:r>
          </w:p>
          <w:p w14:paraId="504F1CE8" w14:textId="2E2DF37F" w:rsidR="009D6217" w:rsidRDefault="009D6217" w:rsidP="009D6217">
            <w:r>
              <w:t>O documento (</w:t>
            </w:r>
            <w:proofErr w:type="spellStart"/>
            <w:r>
              <w:t>máx</w:t>
            </w:r>
            <w:proofErr w:type="spellEnd"/>
            <w:r>
              <w:t xml:space="preserve"> de </w:t>
            </w:r>
            <w:r w:rsidR="00CE7D5B">
              <w:t>7</w:t>
            </w:r>
            <w:r>
              <w:t>0 caracteres; mínimo de 3) deve ser enviado imediatamente antes de qualquer resposta na requisição 31+documento</w:t>
            </w:r>
          </w:p>
        </w:tc>
        <w:tc>
          <w:tcPr>
            <w:tcW w:w="4247" w:type="dxa"/>
          </w:tcPr>
          <w:p w14:paraId="0614BE23" w14:textId="77777777" w:rsidR="00966B00" w:rsidRDefault="00966B00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4CEEDA0" w14:textId="77777777" w:rsidR="00966B00" w:rsidRDefault="00104F88" w:rsidP="00C91CA9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717EF3B4" w14:textId="77777777" w:rsidR="008C52D6" w:rsidRDefault="008C52D6" w:rsidP="00C91CA9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2E5845C4" w14:textId="77777777" w:rsidR="009D6217" w:rsidRDefault="009D6217" w:rsidP="009D6217">
            <w:proofErr w:type="gramStart"/>
            <w:r>
              <w:t>código</w:t>
            </w:r>
            <w:proofErr w:type="gramEnd"/>
            <w:r>
              <w:t xml:space="preserve"> (15 caracteres)</w:t>
            </w:r>
          </w:p>
          <w:p w14:paraId="0B792FF8" w14:textId="77777777" w:rsidR="002D7727" w:rsidRDefault="002D7727" w:rsidP="009D6217"/>
          <w:p w14:paraId="433206AC" w14:textId="77777777" w:rsidR="002D7727" w:rsidRDefault="002D7727" w:rsidP="009D6217">
            <w:r>
              <w:t>data não pode ser inferior à data de emissão do TDPF</w:t>
            </w:r>
          </w:p>
        </w:tc>
      </w:tr>
      <w:tr w:rsidR="00505885" w14:paraId="427CA1BF" w14:textId="77777777" w:rsidTr="00505885">
        <w:tc>
          <w:tcPr>
            <w:tcW w:w="4247" w:type="dxa"/>
          </w:tcPr>
          <w:p w14:paraId="60B83F40" w14:textId="77777777" w:rsidR="00505885" w:rsidRDefault="00505885" w:rsidP="00505885">
            <w:r>
              <w:t>03 – Anula última ciência relativa a TDPF</w:t>
            </w:r>
          </w:p>
        </w:tc>
        <w:tc>
          <w:tcPr>
            <w:tcW w:w="4247" w:type="dxa"/>
          </w:tcPr>
          <w:p w14:paraId="175F6A45" w14:textId="77777777" w:rsidR="00505885" w:rsidRDefault="00505885" w:rsidP="00505885">
            <w:r>
              <w:t>03 – Resposta</w:t>
            </w:r>
          </w:p>
        </w:tc>
      </w:tr>
      <w:tr w:rsidR="00505885" w14:paraId="709CA15C" w14:textId="77777777" w:rsidTr="00505885">
        <w:tc>
          <w:tcPr>
            <w:tcW w:w="4247" w:type="dxa"/>
          </w:tcPr>
          <w:p w14:paraId="4255FD9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7ED9411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0563BB2" w14:textId="77777777" w:rsidR="00505885" w:rsidRDefault="00505885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73D0EAE" w14:textId="77777777" w:rsidR="00505885" w:rsidRDefault="00505885" w:rsidP="00505885"/>
        </w:tc>
        <w:tc>
          <w:tcPr>
            <w:tcW w:w="4247" w:type="dxa"/>
          </w:tcPr>
          <w:p w14:paraId="3C68FC28" w14:textId="77777777" w:rsidR="00966B00" w:rsidRDefault="00966B00" w:rsidP="00966B00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229E674B" w14:textId="77777777" w:rsidR="00505885" w:rsidRDefault="00104F88" w:rsidP="00505885">
            <w:proofErr w:type="gramStart"/>
            <w:r>
              <w:t>m</w:t>
            </w:r>
            <w:r w:rsidR="00505885">
              <w:t>ensagem</w:t>
            </w:r>
            <w:proofErr w:type="gramEnd"/>
            <w:r w:rsidR="00505885">
              <w:t xml:space="preserve"> (100 caracteres)</w:t>
            </w:r>
          </w:p>
          <w:p w14:paraId="31ED7D24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7EE6A032" w14:textId="77777777" w:rsidR="00966B00" w:rsidRDefault="00966B00" w:rsidP="00505885"/>
        </w:tc>
      </w:tr>
      <w:tr w:rsidR="00505885" w14:paraId="46A5954F" w14:textId="77777777" w:rsidTr="00505885">
        <w:tc>
          <w:tcPr>
            <w:tcW w:w="4247" w:type="dxa"/>
          </w:tcPr>
          <w:p w14:paraId="43E748B9" w14:textId="77777777" w:rsidR="00505885" w:rsidRDefault="00505885" w:rsidP="00505885">
            <w:r>
              <w:t>04 – Relaciona ciências de um TDPF</w:t>
            </w:r>
          </w:p>
        </w:tc>
        <w:tc>
          <w:tcPr>
            <w:tcW w:w="4247" w:type="dxa"/>
          </w:tcPr>
          <w:p w14:paraId="1ADDB641" w14:textId="77777777" w:rsidR="00505885" w:rsidRDefault="00505885" w:rsidP="00505885">
            <w:r>
              <w:t>04 – Resposta</w:t>
            </w:r>
          </w:p>
        </w:tc>
      </w:tr>
      <w:tr w:rsidR="00505885" w14:paraId="01A6625A" w14:textId="77777777" w:rsidTr="00505885">
        <w:tc>
          <w:tcPr>
            <w:tcW w:w="4247" w:type="dxa"/>
          </w:tcPr>
          <w:p w14:paraId="595DCC4B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7335D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E5FFE2" w14:textId="77777777" w:rsidR="00505885" w:rsidRDefault="00505885" w:rsidP="00433802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2696352E" w14:textId="77777777" w:rsidR="007A5904" w:rsidRDefault="007A5904" w:rsidP="00505885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B82E267" w14:textId="77777777" w:rsidR="00DD4CA5" w:rsidRDefault="00966B00" w:rsidP="0050588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ciências </w:t>
            </w:r>
            <w:r w:rsidR="00DD4CA5">
              <w:t>(S, NN&gt;00; N ou I, NN==00)</w:t>
            </w:r>
          </w:p>
          <w:p w14:paraId="17346835" w14:textId="77777777" w:rsidR="00CF4B66" w:rsidRDefault="00CF4B66" w:rsidP="00505885">
            <w:proofErr w:type="gramStart"/>
            <w:r>
              <w:t>nome</w:t>
            </w:r>
            <w:proofErr w:type="gramEnd"/>
            <w:r>
              <w:t xml:space="preserve"> (1</w:t>
            </w:r>
            <w:r w:rsidR="009C7DF2">
              <w:t>0</w:t>
            </w:r>
            <w:r>
              <w:t>0 caracteres)</w:t>
            </w:r>
            <w:r w:rsidR="00966B00">
              <w:t xml:space="preserve"> (se não for </w:t>
            </w:r>
            <w:r w:rsidR="00DD4CA5">
              <w:t>I</w:t>
            </w:r>
            <w:r w:rsidR="00966B00">
              <w:t xml:space="preserve"> acima)</w:t>
            </w:r>
          </w:p>
          <w:p w14:paraId="508E6430" w14:textId="76799E8F" w:rsidR="00104F88" w:rsidRDefault="00104F88" w:rsidP="00BB5F1C">
            <w:r>
              <w:t xml:space="preserve">a) </w:t>
            </w:r>
            <w:r w:rsidR="006D130F">
              <w:t xml:space="preserve">se NN&gt;=1, relaciona cada data </w:t>
            </w:r>
            <w:r>
              <w:t>(10 caracteres</w:t>
            </w:r>
            <w:r w:rsidR="006D130F">
              <w:t xml:space="preserve"> – </w:t>
            </w:r>
            <w:proofErr w:type="spellStart"/>
            <w:r w:rsidR="006D130F">
              <w:t>dd</w:t>
            </w:r>
            <w:proofErr w:type="spellEnd"/>
            <w:r w:rsidR="006D130F">
              <w:t>/mm/</w:t>
            </w:r>
            <w:proofErr w:type="spellStart"/>
            <w:r w:rsidR="006D130F">
              <w:t>yyyy</w:t>
            </w:r>
            <w:proofErr w:type="spellEnd"/>
            <w:r>
              <w:t>)</w:t>
            </w:r>
            <w:r w:rsidR="001C7309" w:rsidRPr="001C7309">
              <w:rPr>
                <w:color w:val="FF0000"/>
              </w:rPr>
              <w:t xml:space="preserve">, </w:t>
            </w:r>
            <w:r w:rsidR="00CE1AE8">
              <w:t>documento (</w:t>
            </w:r>
            <w:r w:rsidR="00CE7D5B">
              <w:t>7</w:t>
            </w:r>
            <w:r w:rsidR="00CE1AE8">
              <w:t>0 caracteres)</w:t>
            </w:r>
            <w:r w:rsidR="00BB5F1C">
              <w:t xml:space="preserve"> </w:t>
            </w:r>
            <w:r w:rsidR="00BB5F1C" w:rsidRPr="00BB5F1C">
              <w:rPr>
                <w:color w:val="FF0000"/>
              </w:rPr>
              <w:t>e</w:t>
            </w:r>
            <w:r w:rsidR="00BB5F1C">
              <w:t xml:space="preserve"> </w:t>
            </w:r>
            <w:r w:rsidR="00BB5F1C" w:rsidRPr="001C7309">
              <w:rPr>
                <w:color w:val="FF0000"/>
              </w:rPr>
              <w:t xml:space="preserve">vencimento (10 caracteres – </w:t>
            </w:r>
            <w:proofErr w:type="spellStart"/>
            <w:r w:rsidR="00BB5F1C" w:rsidRPr="001C7309">
              <w:rPr>
                <w:color w:val="FF0000"/>
              </w:rPr>
              <w:lastRenderedPageBreak/>
              <w:t>dd</w:t>
            </w:r>
            <w:proofErr w:type="spellEnd"/>
            <w:r w:rsidR="00BB5F1C" w:rsidRPr="001C7309">
              <w:rPr>
                <w:color w:val="FF0000"/>
              </w:rPr>
              <w:t>/mm/</w:t>
            </w:r>
            <w:proofErr w:type="spellStart"/>
            <w:r w:rsidR="00BB5F1C" w:rsidRPr="001C7309">
              <w:rPr>
                <w:color w:val="FF0000"/>
              </w:rPr>
              <w:t>yyyy</w:t>
            </w:r>
            <w:proofErr w:type="spellEnd"/>
            <w:r w:rsidR="00BB5F1C">
              <w:rPr>
                <w:color w:val="FF0000"/>
              </w:rPr>
              <w:t>; se não há, vai 00/00/0000</w:t>
            </w:r>
            <w:r w:rsidR="00BB5F1C" w:rsidRPr="001C7309">
              <w:rPr>
                <w:color w:val="FF0000"/>
              </w:rPr>
              <w:t>)</w:t>
            </w:r>
            <w:r w:rsidR="005C5FBD">
              <w:t>, máximo de 30</w:t>
            </w:r>
            <w:r w:rsidR="006D130F">
              <w:t>,</w:t>
            </w:r>
            <w:r w:rsidR="00E419A0">
              <w:t xml:space="preserve"> se NN&gt;=1</w:t>
            </w:r>
          </w:p>
        </w:tc>
      </w:tr>
      <w:tr w:rsidR="00104F88" w14:paraId="3B9A73C4" w14:textId="77777777" w:rsidTr="00505885">
        <w:tc>
          <w:tcPr>
            <w:tcW w:w="4247" w:type="dxa"/>
          </w:tcPr>
          <w:p w14:paraId="6717D329" w14:textId="77777777" w:rsidR="00104F88" w:rsidRDefault="00104F88" w:rsidP="008316B4">
            <w:r>
              <w:lastRenderedPageBreak/>
              <w:t xml:space="preserve">05 – Finaliza </w:t>
            </w:r>
            <w:r w:rsidR="008316B4">
              <w:t>alertas</w:t>
            </w:r>
            <w:r>
              <w:t xml:space="preserve"> para um TDPF</w:t>
            </w:r>
          </w:p>
        </w:tc>
        <w:tc>
          <w:tcPr>
            <w:tcW w:w="4247" w:type="dxa"/>
          </w:tcPr>
          <w:p w14:paraId="180CBC24" w14:textId="77777777" w:rsidR="00104F88" w:rsidRDefault="00104F88" w:rsidP="00505885">
            <w:r>
              <w:t>05 – Resposta</w:t>
            </w:r>
          </w:p>
        </w:tc>
      </w:tr>
      <w:tr w:rsidR="00104F88" w14:paraId="3E1DC277" w14:textId="77777777" w:rsidTr="00505885">
        <w:tc>
          <w:tcPr>
            <w:tcW w:w="4247" w:type="dxa"/>
          </w:tcPr>
          <w:p w14:paraId="2F57F30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C124E2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54DBB89" w14:textId="77777777" w:rsidR="00104F88" w:rsidRDefault="00104F88" w:rsidP="00433802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52205088" w14:textId="77777777" w:rsidR="00104F88" w:rsidRDefault="00BF001F" w:rsidP="00505885">
            <w:r>
              <w:t>VER</w:t>
            </w:r>
          </w:p>
        </w:tc>
        <w:tc>
          <w:tcPr>
            <w:tcW w:w="4247" w:type="dxa"/>
          </w:tcPr>
          <w:p w14:paraId="3CBE6279" w14:textId="77777777" w:rsidR="00966B00" w:rsidRDefault="00966B00" w:rsidP="00104F88">
            <w:r>
              <w:t xml:space="preserve">S, N ou I (I = </w:t>
            </w:r>
            <w:proofErr w:type="spellStart"/>
            <w:r>
              <w:t>tdpf</w:t>
            </w:r>
            <w:proofErr w:type="spellEnd"/>
            <w:r>
              <w:t xml:space="preserve"> inexistente)</w:t>
            </w:r>
          </w:p>
          <w:p w14:paraId="6ED49977" w14:textId="77777777" w:rsidR="00104F88" w:rsidRDefault="00104F88" w:rsidP="00104F88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6D105E71" w14:textId="77777777" w:rsidR="00966B00" w:rsidRDefault="009C7DF2" w:rsidP="00966B00">
            <w:proofErr w:type="gramStart"/>
            <w:r>
              <w:t>nome</w:t>
            </w:r>
            <w:proofErr w:type="gramEnd"/>
            <w:r>
              <w:t xml:space="preserve"> (10</w:t>
            </w:r>
            <w:r w:rsidR="00966B00">
              <w:t>0 caracteres) (se não for I acima)</w:t>
            </w:r>
          </w:p>
          <w:p w14:paraId="28040AC4" w14:textId="77777777" w:rsidR="00966B00" w:rsidRDefault="00966B00" w:rsidP="00104F88"/>
        </w:tc>
      </w:tr>
      <w:tr w:rsidR="00104F88" w14:paraId="342D584F" w14:textId="77777777" w:rsidTr="00505885">
        <w:tc>
          <w:tcPr>
            <w:tcW w:w="4247" w:type="dxa"/>
          </w:tcPr>
          <w:p w14:paraId="16BA3117" w14:textId="77777777" w:rsidR="00104F88" w:rsidRDefault="00104F88" w:rsidP="00104F88">
            <w:r>
              <w:t xml:space="preserve">06 – Mostra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5E2FB4">
              <w:t xml:space="preserve">Monitorados e Ativos, </w:t>
            </w:r>
            <w:r>
              <w:t>e Últimas Ciências</w:t>
            </w:r>
          </w:p>
        </w:tc>
        <w:tc>
          <w:tcPr>
            <w:tcW w:w="4247" w:type="dxa"/>
          </w:tcPr>
          <w:p w14:paraId="7FF9FB5F" w14:textId="77777777" w:rsidR="00104F88" w:rsidRDefault="00104F88" w:rsidP="00104F88">
            <w:r>
              <w:t>06 – Resposta</w:t>
            </w:r>
          </w:p>
        </w:tc>
      </w:tr>
      <w:tr w:rsidR="00104F88" w14:paraId="19E05A75" w14:textId="77777777" w:rsidTr="00505885">
        <w:tc>
          <w:tcPr>
            <w:tcW w:w="4247" w:type="dxa"/>
          </w:tcPr>
          <w:p w14:paraId="4AA19EA6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5018E0" w14:textId="77777777" w:rsidR="00626E17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CD729A8" w14:textId="77777777" w:rsidR="00192772" w:rsidRDefault="00192772" w:rsidP="00433802"/>
          <w:p w14:paraId="4565FB88" w14:textId="77777777" w:rsidR="00192772" w:rsidRDefault="00192772" w:rsidP="00433802"/>
        </w:tc>
        <w:tc>
          <w:tcPr>
            <w:tcW w:w="4247" w:type="dxa"/>
          </w:tcPr>
          <w:p w14:paraId="746F60A7" w14:textId="77777777" w:rsidR="00104F88" w:rsidRDefault="00104F88" w:rsidP="00104F88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6FDBD51C" w14:textId="77777777" w:rsidR="00104F88" w:rsidRDefault="00104F88" w:rsidP="00104F88">
            <w:r>
              <w:t>a) Respostas subsequentes de 1 a NN (se NN&gt;=1</w:t>
            </w:r>
            <w:r w:rsidR="00F44978">
              <w:t>, máximo de 99</w:t>
            </w:r>
            <w:r w:rsidR="00A4125E">
              <w:t>)</w:t>
            </w:r>
            <w:r>
              <w:t>:</w:t>
            </w:r>
          </w:p>
          <w:p w14:paraId="5F8B897B" w14:textId="77777777" w:rsidR="00104F88" w:rsidRDefault="00104F88" w:rsidP="00104F8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07262CB2" w14:textId="77777777" w:rsidR="00CF4B66" w:rsidRDefault="009C7DF2" w:rsidP="00104F88">
            <w:proofErr w:type="gramStart"/>
            <w:r>
              <w:t>nome</w:t>
            </w:r>
            <w:proofErr w:type="gramEnd"/>
            <w:r>
              <w:t xml:space="preserve"> (10</w:t>
            </w:r>
            <w:r w:rsidR="00CF4B66">
              <w:t>0 caracteres)</w:t>
            </w:r>
          </w:p>
          <w:p w14:paraId="5E8D698D" w14:textId="77777777" w:rsidR="00C33830" w:rsidRDefault="00C33830" w:rsidP="00104F88">
            <w:proofErr w:type="gramStart"/>
            <w:r>
              <w:t>emissão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2172B99" w14:textId="77777777" w:rsidR="00C33830" w:rsidRDefault="00C33830" w:rsidP="00104F88">
            <w:proofErr w:type="gramStart"/>
            <w:r>
              <w:t>vencimento</w:t>
            </w:r>
            <w:proofErr w:type="gramEnd"/>
            <w:r>
              <w:t xml:space="preserve">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7DF08391" w14:textId="41DA2955" w:rsidR="00104F88" w:rsidRDefault="00104F88" w:rsidP="00104F88">
            <w:proofErr w:type="gramStart"/>
            <w:r>
              <w:t>d</w:t>
            </w:r>
            <w:r w:rsidR="00C21311">
              <w:t>ata</w:t>
            </w:r>
            <w:proofErr w:type="gramEnd"/>
            <w:r w:rsidR="00C21311">
              <w:t xml:space="preserve"> </w:t>
            </w:r>
            <w:r>
              <w:t>(10 caracteres)</w:t>
            </w:r>
            <w:r w:rsidR="00A4125E">
              <w:t xml:space="preserve"> (se não há ciência para o </w:t>
            </w:r>
            <w:proofErr w:type="spellStart"/>
            <w:r w:rsidR="00A4125E">
              <w:t>tdpf</w:t>
            </w:r>
            <w:proofErr w:type="spellEnd"/>
            <w:r w:rsidR="00A4125E">
              <w:t>, vai 00/00/0000)</w:t>
            </w:r>
          </w:p>
          <w:p w14:paraId="0EF43C9A" w14:textId="0727D4FF" w:rsidR="00C33830" w:rsidRDefault="00C33830" w:rsidP="00104F88">
            <w:proofErr w:type="gramStart"/>
            <w:r>
              <w:t>documento</w:t>
            </w:r>
            <w:proofErr w:type="gramEnd"/>
            <w:r>
              <w:t xml:space="preserve"> (</w:t>
            </w:r>
            <w:r w:rsidR="00CE7D5B">
              <w:t>7</w:t>
            </w:r>
            <w:r>
              <w:t>0 caracteres)</w:t>
            </w:r>
          </w:p>
          <w:p w14:paraId="1E22F5C2" w14:textId="25317EDA" w:rsidR="00BB5F1C" w:rsidRPr="00BB5F1C" w:rsidRDefault="00BB5F1C" w:rsidP="00104F88">
            <w:pPr>
              <w:rPr>
                <w:color w:val="FF0000"/>
              </w:rPr>
            </w:pPr>
            <w:r w:rsidRPr="001C7309">
              <w:rPr>
                <w:color w:val="FF0000"/>
              </w:rPr>
              <w:t xml:space="preserve">Vencimento – </w:t>
            </w:r>
            <w:proofErr w:type="gramStart"/>
            <w:r w:rsidRPr="001C7309">
              <w:rPr>
                <w:color w:val="FF0000"/>
              </w:rPr>
              <w:t xml:space="preserve">10 </w:t>
            </w:r>
            <w:r>
              <w:rPr>
                <w:color w:val="FF0000"/>
              </w:rPr>
              <w:t xml:space="preserve"> (</w:t>
            </w:r>
            <w:proofErr w:type="gramEnd"/>
            <w:r>
              <w:rPr>
                <w:color w:val="FF0000"/>
              </w:rPr>
              <w:t>se não há, vai 00/00/0000)</w:t>
            </w:r>
          </w:p>
          <w:p w14:paraId="4AC59B37" w14:textId="1F21F4E9" w:rsidR="00A4125E" w:rsidRDefault="00A4125E" w:rsidP="00EF4566">
            <w:r>
              <w:t>S</w:t>
            </w:r>
            <w:r w:rsidR="00735965">
              <w:t>e NN&gt;5</w:t>
            </w:r>
            <w:r>
              <w:t xml:space="preserve">, </w:t>
            </w:r>
            <w:r w:rsidR="00735965">
              <w:t>envia 5</w:t>
            </w:r>
            <w:r>
              <w:t xml:space="preserve">, espera a requisição 06 com o </w:t>
            </w:r>
            <w:proofErr w:type="spellStart"/>
            <w:r>
              <w:t>cpf</w:t>
            </w:r>
            <w:proofErr w:type="spellEnd"/>
            <w:r>
              <w:t xml:space="preserve"> = 12345678909,</w:t>
            </w:r>
            <w:r w:rsidR="00735965">
              <w:t xml:space="preserve"> envia mais 5</w:t>
            </w:r>
            <w:r>
              <w:t xml:space="preserve"> e assim sucessivamente.</w:t>
            </w:r>
            <w:r w:rsidR="00F44978">
              <w:t xml:space="preserve"> </w:t>
            </w:r>
            <w:r w:rsidR="00EF4566">
              <w:t>A partir do s</w:t>
            </w:r>
            <w:r w:rsidR="00F44978">
              <w:t>egundo envio, vai 06 e os dados (</w:t>
            </w:r>
            <w:proofErr w:type="spellStart"/>
            <w:r w:rsidR="00F44978">
              <w:t>tdpf</w:t>
            </w:r>
            <w:proofErr w:type="spellEnd"/>
            <w:r w:rsidR="00F44978">
              <w:t>, nome</w:t>
            </w:r>
            <w:r w:rsidR="003A2E80">
              <w:t>, emissão, vencimento</w:t>
            </w:r>
            <w:r w:rsidR="00F44978">
              <w:t xml:space="preserve"> e data).</w:t>
            </w:r>
          </w:p>
        </w:tc>
      </w:tr>
      <w:tr w:rsidR="00104F88" w14:paraId="1EC99C3F" w14:textId="77777777" w:rsidTr="00505885">
        <w:tc>
          <w:tcPr>
            <w:tcW w:w="4247" w:type="dxa"/>
          </w:tcPr>
          <w:p w14:paraId="4EFB0D4D" w14:textId="77777777" w:rsidR="00BF001F" w:rsidRDefault="00104F88" w:rsidP="00104F88">
            <w:r>
              <w:t>07 – Requer e-mail cadastrado</w:t>
            </w:r>
            <w:r w:rsidR="00B95641">
              <w:t xml:space="preserve"> do usuário ativo</w:t>
            </w:r>
          </w:p>
        </w:tc>
        <w:tc>
          <w:tcPr>
            <w:tcW w:w="4247" w:type="dxa"/>
          </w:tcPr>
          <w:p w14:paraId="103A11CD" w14:textId="77777777" w:rsidR="00104F88" w:rsidRDefault="00104F88" w:rsidP="00104F88">
            <w:r>
              <w:t>07 – Resposta</w:t>
            </w:r>
          </w:p>
        </w:tc>
      </w:tr>
      <w:tr w:rsidR="00104F88" w14:paraId="040E81EF" w14:textId="77777777" w:rsidTr="00505885">
        <w:tc>
          <w:tcPr>
            <w:tcW w:w="4247" w:type="dxa"/>
          </w:tcPr>
          <w:p w14:paraId="377BEE42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8703DDC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501D944" w14:textId="77777777" w:rsidR="00CC00CE" w:rsidRDefault="00CC00CE" w:rsidP="00CC00CE">
            <w:r>
              <w:t xml:space="preserve">S OU N </w:t>
            </w:r>
          </w:p>
          <w:p w14:paraId="62F8F652" w14:textId="77777777" w:rsidR="00104F88" w:rsidRDefault="00104F88" w:rsidP="00CC00CE">
            <w:r>
              <w:t>e-mail cadastrado (50 caracteres), se S acima</w:t>
            </w:r>
          </w:p>
        </w:tc>
      </w:tr>
      <w:tr w:rsidR="00104F88" w14:paraId="309FCC8F" w14:textId="77777777" w:rsidTr="00505885">
        <w:tc>
          <w:tcPr>
            <w:tcW w:w="4247" w:type="dxa"/>
          </w:tcPr>
          <w:p w14:paraId="3B9B4EA5" w14:textId="77777777" w:rsidR="00104F88" w:rsidRDefault="00104F88" w:rsidP="00104F88">
            <w:r>
              <w:t>08 – Cadastra ou Substitui e-mail</w:t>
            </w:r>
          </w:p>
        </w:tc>
        <w:tc>
          <w:tcPr>
            <w:tcW w:w="4247" w:type="dxa"/>
          </w:tcPr>
          <w:p w14:paraId="5024D8D9" w14:textId="77777777" w:rsidR="00104F88" w:rsidRDefault="00104F88" w:rsidP="00104F88">
            <w:r>
              <w:t>08 – Resposta</w:t>
            </w:r>
          </w:p>
        </w:tc>
      </w:tr>
      <w:tr w:rsidR="00104F88" w14:paraId="60D90F49" w14:textId="77777777" w:rsidTr="00505885">
        <w:tc>
          <w:tcPr>
            <w:tcW w:w="4247" w:type="dxa"/>
          </w:tcPr>
          <w:p w14:paraId="7D77479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4033EAE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B8881BC" w14:textId="77777777" w:rsidR="00104F88" w:rsidRDefault="00104F88" w:rsidP="00433802">
            <w:proofErr w:type="gramStart"/>
            <w:r>
              <w:t>e-mail</w:t>
            </w:r>
            <w:proofErr w:type="gramEnd"/>
            <w:r>
              <w:t xml:space="preserve"> – 50</w:t>
            </w:r>
          </w:p>
          <w:p w14:paraId="6EE5F20B" w14:textId="5AA2916E" w:rsidR="00BF001F" w:rsidRDefault="00BF001F" w:rsidP="00433802"/>
        </w:tc>
        <w:tc>
          <w:tcPr>
            <w:tcW w:w="4247" w:type="dxa"/>
          </w:tcPr>
          <w:p w14:paraId="06838DCE" w14:textId="77777777" w:rsidR="00104F88" w:rsidRDefault="00104F88" w:rsidP="00104F88">
            <w:r>
              <w:t>S ou N</w:t>
            </w:r>
          </w:p>
          <w:p w14:paraId="7FE3CA69" w14:textId="77777777" w:rsidR="00104F88" w:rsidRDefault="00104F88" w:rsidP="00104F88">
            <w:r>
              <w:t>Mensagem (100 caracteres)</w:t>
            </w:r>
          </w:p>
        </w:tc>
      </w:tr>
      <w:tr w:rsidR="00104F88" w14:paraId="4F1D365E" w14:textId="77777777" w:rsidTr="00505885">
        <w:tc>
          <w:tcPr>
            <w:tcW w:w="4247" w:type="dxa"/>
          </w:tcPr>
          <w:p w14:paraId="022C4827" w14:textId="77777777" w:rsidR="00104F88" w:rsidRDefault="00104F88" w:rsidP="00104F88">
            <w:r>
              <w:t>09 – Exclui/Apaga e-mail cadastrado</w:t>
            </w:r>
          </w:p>
        </w:tc>
        <w:tc>
          <w:tcPr>
            <w:tcW w:w="4247" w:type="dxa"/>
          </w:tcPr>
          <w:p w14:paraId="77D8B178" w14:textId="77777777" w:rsidR="00104F88" w:rsidRDefault="00104F88" w:rsidP="00104F88">
            <w:r>
              <w:t>09 – Resposta</w:t>
            </w:r>
          </w:p>
        </w:tc>
      </w:tr>
      <w:tr w:rsidR="00104F88" w14:paraId="44342529" w14:textId="77777777" w:rsidTr="00505885">
        <w:tc>
          <w:tcPr>
            <w:tcW w:w="4247" w:type="dxa"/>
          </w:tcPr>
          <w:p w14:paraId="2EBB829A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A8E083D" w14:textId="77777777" w:rsidR="00626E17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65DEF223" w14:textId="77777777" w:rsidR="00104F88" w:rsidRDefault="00104F88" w:rsidP="00104F88">
            <w:r>
              <w:t>S ou N</w:t>
            </w:r>
          </w:p>
          <w:p w14:paraId="34FC0AB9" w14:textId="77777777" w:rsidR="00104F88" w:rsidRDefault="00104F88" w:rsidP="00104F88">
            <w:r>
              <w:t>Mensagem (100 caracteres)</w:t>
            </w:r>
          </w:p>
        </w:tc>
      </w:tr>
      <w:tr w:rsidR="00D01518" w14:paraId="025539DA" w14:textId="77777777" w:rsidTr="00505885">
        <w:tc>
          <w:tcPr>
            <w:tcW w:w="4247" w:type="dxa"/>
          </w:tcPr>
          <w:p w14:paraId="1F827A73" w14:textId="77777777" w:rsidR="00D01518" w:rsidRDefault="00D01518" w:rsidP="00104F88">
            <w:r>
              <w:t>10 – Solicita prazos vigentes</w:t>
            </w:r>
          </w:p>
        </w:tc>
        <w:tc>
          <w:tcPr>
            <w:tcW w:w="4247" w:type="dxa"/>
          </w:tcPr>
          <w:p w14:paraId="6BA05E79" w14:textId="77777777" w:rsidR="00D01518" w:rsidRDefault="00BA2D53" w:rsidP="00104F88">
            <w:r>
              <w:t>10</w:t>
            </w:r>
            <w:r w:rsidR="00D01518">
              <w:t xml:space="preserve"> – Resposta</w:t>
            </w:r>
          </w:p>
        </w:tc>
      </w:tr>
      <w:tr w:rsidR="00D01518" w14:paraId="5650F057" w14:textId="77777777" w:rsidTr="00505885">
        <w:tc>
          <w:tcPr>
            <w:tcW w:w="4247" w:type="dxa"/>
          </w:tcPr>
          <w:p w14:paraId="1A991745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7E1E78F3" w14:textId="77777777" w:rsidR="00D01518" w:rsidRDefault="00025055" w:rsidP="00433802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7212ECAC" w14:textId="77777777" w:rsidR="00D01518" w:rsidRDefault="00D01518" w:rsidP="00104F88">
            <w:r>
              <w:t>D1D2D3 (</w:t>
            </w:r>
            <w:proofErr w:type="spellStart"/>
            <w:r w:rsidR="009D04B6">
              <w:t>Dn</w:t>
            </w:r>
            <w:proofErr w:type="spellEnd"/>
            <w:r w:rsidR="009D04B6">
              <w:t xml:space="preserve">, número de dias - </w:t>
            </w:r>
            <w:r>
              <w:t>2 caracteres cada)</w:t>
            </w:r>
          </w:p>
          <w:p w14:paraId="5B0E7FFD" w14:textId="77777777" w:rsidR="00BA2D53" w:rsidRDefault="00BA2D53" w:rsidP="00104F88"/>
        </w:tc>
      </w:tr>
      <w:tr w:rsidR="00BA2D53" w14:paraId="106FD762" w14:textId="77777777" w:rsidTr="00505885">
        <w:tc>
          <w:tcPr>
            <w:tcW w:w="4247" w:type="dxa"/>
          </w:tcPr>
          <w:p w14:paraId="7A2114DD" w14:textId="77777777" w:rsidR="00BA2D53" w:rsidRDefault="00BA2D53" w:rsidP="00104F88">
            <w:r>
              <w:t>11 – Altera prazos</w:t>
            </w:r>
          </w:p>
        </w:tc>
        <w:tc>
          <w:tcPr>
            <w:tcW w:w="4247" w:type="dxa"/>
          </w:tcPr>
          <w:p w14:paraId="622A6BA1" w14:textId="77777777" w:rsidR="00BA2D53" w:rsidRDefault="00BA2D53" w:rsidP="00966B00">
            <w:r>
              <w:t>11 - Resposta</w:t>
            </w:r>
          </w:p>
        </w:tc>
      </w:tr>
      <w:tr w:rsidR="00BA2D53" w14:paraId="6485FBA8" w14:textId="77777777" w:rsidTr="00505885">
        <w:tc>
          <w:tcPr>
            <w:tcW w:w="4247" w:type="dxa"/>
          </w:tcPr>
          <w:p w14:paraId="2DA6808D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79E72AB" w14:textId="77777777" w:rsidR="00433802" w:rsidRDefault="00025055" w:rsidP="00433802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4A1F4F8" w14:textId="77777777" w:rsidR="00BA2D53" w:rsidRDefault="00BA2D53" w:rsidP="00433802">
            <w:proofErr w:type="gramStart"/>
            <w:r>
              <w:t>d</w:t>
            </w:r>
            <w:proofErr w:type="gramEnd"/>
            <w:r>
              <w:t>1</w:t>
            </w:r>
          </w:p>
          <w:p w14:paraId="143FA8AF" w14:textId="77777777" w:rsidR="00BA2D53" w:rsidRDefault="00BA2D53" w:rsidP="00BA2D53">
            <w:proofErr w:type="gramStart"/>
            <w:r>
              <w:t>d</w:t>
            </w:r>
            <w:proofErr w:type="gramEnd"/>
            <w:r>
              <w:t>2</w:t>
            </w:r>
          </w:p>
          <w:p w14:paraId="69370C33" w14:textId="77777777" w:rsidR="00BA2D53" w:rsidRDefault="00BA2D53" w:rsidP="00BA2D53">
            <w:r>
              <w:t xml:space="preserve">d3 (onde </w:t>
            </w:r>
            <w:proofErr w:type="spellStart"/>
            <w:r>
              <w:t>dn</w:t>
            </w:r>
            <w:proofErr w:type="spellEnd"/>
            <w:r>
              <w:t xml:space="preserve"> tem dois caracteres)</w:t>
            </w:r>
          </w:p>
        </w:tc>
        <w:tc>
          <w:tcPr>
            <w:tcW w:w="4247" w:type="dxa"/>
          </w:tcPr>
          <w:p w14:paraId="7FDBFD6E" w14:textId="77777777" w:rsidR="00BA2D53" w:rsidRDefault="00BA2D53" w:rsidP="00BA2D53">
            <w:r>
              <w:t>S ou N</w:t>
            </w:r>
          </w:p>
          <w:p w14:paraId="35965D4C" w14:textId="77777777" w:rsidR="00BA2D53" w:rsidRDefault="00BA2D53" w:rsidP="00966B00">
            <w:r>
              <w:t>Mensagem (100 caracteres)</w:t>
            </w:r>
          </w:p>
        </w:tc>
      </w:tr>
      <w:tr w:rsidR="009C7DF2" w14:paraId="5BB116A6" w14:textId="77777777" w:rsidTr="00505885">
        <w:tc>
          <w:tcPr>
            <w:tcW w:w="4247" w:type="dxa"/>
          </w:tcPr>
          <w:p w14:paraId="03144E13" w14:textId="77777777" w:rsidR="009C7DF2" w:rsidRDefault="009C7DF2" w:rsidP="00104F88">
            <w:r>
              <w:t xml:space="preserve">12 – Relação de </w:t>
            </w:r>
            <w:proofErr w:type="spellStart"/>
            <w:r>
              <w:t>TDPFs</w:t>
            </w:r>
            <w:proofErr w:type="spellEnd"/>
            <w:r>
              <w:t xml:space="preserve"> Alocados</w:t>
            </w:r>
          </w:p>
        </w:tc>
        <w:tc>
          <w:tcPr>
            <w:tcW w:w="4247" w:type="dxa"/>
          </w:tcPr>
          <w:p w14:paraId="3D03F3E9" w14:textId="77777777" w:rsidR="009C7DF2" w:rsidRDefault="009C7DF2" w:rsidP="00966B00">
            <w:r>
              <w:t xml:space="preserve">12 – Resposta (relaciona </w:t>
            </w:r>
            <w:proofErr w:type="spellStart"/>
            <w:r>
              <w:t>TDPFs</w:t>
            </w:r>
            <w:proofErr w:type="spellEnd"/>
            <w:r>
              <w:t xml:space="preserve"> em que CPF esteja alocado</w:t>
            </w:r>
            <w:r w:rsidR="005427B3">
              <w:t xml:space="preserve"> </w:t>
            </w:r>
            <w:r w:rsidR="005427B3" w:rsidRPr="00F05024">
              <w:rPr>
                <w:strike/>
              </w:rPr>
              <w:t>e não estejam encerrados</w:t>
            </w:r>
            <w:r>
              <w:t>)</w:t>
            </w:r>
          </w:p>
        </w:tc>
      </w:tr>
      <w:tr w:rsidR="009C7DF2" w14:paraId="17F85D63" w14:textId="77777777" w:rsidTr="00505885">
        <w:tc>
          <w:tcPr>
            <w:tcW w:w="4247" w:type="dxa"/>
          </w:tcPr>
          <w:p w14:paraId="33BEC974" w14:textId="77777777" w:rsidR="00433802" w:rsidRDefault="00433802" w:rsidP="00433802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943373D" w14:textId="77777777" w:rsidR="009C7DF2" w:rsidRDefault="00025055" w:rsidP="00433802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2AAFFAA" w14:textId="77777777" w:rsidR="00F05024" w:rsidRDefault="00F05024" w:rsidP="00433802">
            <w:r>
              <w:t>Encerrados – ‘S’ ou ‘N’</w:t>
            </w:r>
          </w:p>
        </w:tc>
        <w:tc>
          <w:tcPr>
            <w:tcW w:w="4247" w:type="dxa"/>
          </w:tcPr>
          <w:p w14:paraId="551F1B29" w14:textId="77777777" w:rsidR="00EF4566" w:rsidRDefault="00EF4566" w:rsidP="00EF4566">
            <w:r>
              <w:lastRenderedPageBreak/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2561DE25" w14:textId="77777777" w:rsidR="00EF4566" w:rsidRDefault="00EF4566" w:rsidP="00EF4566">
            <w:r>
              <w:lastRenderedPageBreak/>
              <w:t>a) Respostas subsequentes de 1 a NN (se NN&gt;=1, máximo de 99):</w:t>
            </w:r>
          </w:p>
          <w:p w14:paraId="3693FAA6" w14:textId="77777777" w:rsidR="00EF4566" w:rsidRDefault="00EF4566" w:rsidP="00EF4566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6037789" w14:textId="7EE36B91" w:rsidR="00EF4566" w:rsidRDefault="00EF4566" w:rsidP="00EF4566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75A2A4AA" w14:textId="4AAE70B7" w:rsidR="00E578A1" w:rsidRDefault="00E578A1" w:rsidP="00EF4566">
            <w:proofErr w:type="spellStart"/>
            <w:proofErr w:type="gramStart"/>
            <w:r>
              <w:t>ni</w:t>
            </w:r>
            <w:proofErr w:type="spellEnd"/>
            <w:proofErr w:type="gramEnd"/>
            <w:r>
              <w:t xml:space="preserve"> fiscalizado (18 caracteres)</w:t>
            </w:r>
          </w:p>
          <w:p w14:paraId="2E0DBCAE" w14:textId="77777777" w:rsidR="00EF4566" w:rsidRDefault="00EF4566" w:rsidP="00EF4566">
            <w:proofErr w:type="gramStart"/>
            <w:r>
              <w:t>monitorado</w:t>
            </w:r>
            <w:proofErr w:type="gramEnd"/>
            <w:r>
              <w:t xml:space="preserve"> (S ou N) </w:t>
            </w:r>
            <w:r w:rsidR="00081DAD">
              <w:t>- no caso de ter solicitado NÃO Encerrados</w:t>
            </w:r>
          </w:p>
          <w:p w14:paraId="600C26FE" w14:textId="77777777" w:rsidR="00084595" w:rsidRDefault="00084595" w:rsidP="00EF4566">
            <w:r>
              <w:t>Supervisor (S ou N) (indica se o CPF enviado é do supervisor</w:t>
            </w:r>
            <w:r w:rsidR="00C90655">
              <w:t xml:space="preserve"> do TDPF</w:t>
            </w:r>
            <w:r>
              <w:t>)</w:t>
            </w:r>
          </w:p>
          <w:p w14:paraId="4D40B890" w14:textId="77777777" w:rsidR="002040C5" w:rsidRDefault="002040C5" w:rsidP="00EF4566">
            <w:r>
              <w:t>DCC (17 caracteres)</w:t>
            </w:r>
          </w:p>
          <w:p w14:paraId="46F5416E" w14:textId="77777777" w:rsidR="00F05024" w:rsidRDefault="00F05024" w:rsidP="00EF4566">
            <w:r>
              <w:t>Encerramento (10 caracteres – data)</w:t>
            </w:r>
            <w:r w:rsidR="00081DAD">
              <w:t xml:space="preserve"> – no caso de ter sido solicitado ENCERRADOS</w:t>
            </w:r>
          </w:p>
          <w:p w14:paraId="49DBFFFD" w14:textId="43A75521" w:rsidR="009C7DF2" w:rsidRDefault="00EF4566" w:rsidP="008A543C">
            <w:r>
              <w:t xml:space="preserve">Se NN&gt;5, envia 5, espera a requisição 12 com o </w:t>
            </w:r>
            <w:proofErr w:type="spellStart"/>
            <w:r>
              <w:t>cpf</w:t>
            </w:r>
            <w:proofErr w:type="spellEnd"/>
            <w:r>
              <w:t xml:space="preserve"> = 12345678909, envia mais 5 e assim sucessivamente. A partir d</w:t>
            </w:r>
            <w:r w:rsidR="008A543C">
              <w:t>o segundo envio, envia</w:t>
            </w:r>
            <w:r w:rsidR="00084595">
              <w:t xml:space="preserve"> 12 e os dados (</w:t>
            </w:r>
            <w:proofErr w:type="spellStart"/>
            <w:r w:rsidR="00084595">
              <w:t>tdpf</w:t>
            </w:r>
            <w:proofErr w:type="spellEnd"/>
            <w:r w:rsidR="00084595">
              <w:t>, nome,</w:t>
            </w:r>
            <w:r>
              <w:t xml:space="preserve"> monitorado</w:t>
            </w:r>
            <w:r w:rsidR="003A2E80">
              <w:t xml:space="preserve"> [no caso de ter sido solicitado os NÃO encerrados],</w:t>
            </w:r>
            <w:r w:rsidR="00084595">
              <w:t xml:space="preserve"> se é supervisor</w:t>
            </w:r>
            <w:r w:rsidR="003A2E80">
              <w:t xml:space="preserve">, </w:t>
            </w:r>
            <w:proofErr w:type="spellStart"/>
            <w:r w:rsidR="003A2E80">
              <w:t>dcc</w:t>
            </w:r>
            <w:proofErr w:type="spellEnd"/>
            <w:r w:rsidR="003A2E80">
              <w:t xml:space="preserve"> e encerramento [no caso de ter sido solicitado os encerrados]</w:t>
            </w:r>
            <w:r>
              <w:t>).</w:t>
            </w:r>
          </w:p>
        </w:tc>
      </w:tr>
      <w:tr w:rsidR="000A5FE4" w14:paraId="724A1400" w14:textId="77777777" w:rsidTr="00505885">
        <w:tc>
          <w:tcPr>
            <w:tcW w:w="4247" w:type="dxa"/>
          </w:tcPr>
          <w:p w14:paraId="2E235597" w14:textId="77777777" w:rsidR="000A5FE4" w:rsidRDefault="000A5FE4" w:rsidP="00161503">
            <w:r>
              <w:lastRenderedPageBreak/>
              <w:t xml:space="preserve">13 – Relação de </w:t>
            </w:r>
            <w:proofErr w:type="spellStart"/>
            <w:r>
              <w:t>TDPFs</w:t>
            </w:r>
            <w:proofErr w:type="spellEnd"/>
            <w:r>
              <w:t xml:space="preserve"> e Última Ciência Em Andamento sob Supervisão do CPF</w:t>
            </w:r>
          </w:p>
        </w:tc>
        <w:tc>
          <w:tcPr>
            <w:tcW w:w="4247" w:type="dxa"/>
          </w:tcPr>
          <w:p w14:paraId="1C97454B" w14:textId="77777777" w:rsidR="000A5FE4" w:rsidRPr="001A3D0A" w:rsidRDefault="000A5FE4" w:rsidP="00393DCC">
            <w:r>
              <w:t xml:space="preserve">13 – Resposta (relaciona </w:t>
            </w:r>
            <w:r w:rsidR="00393DCC">
              <w:t>e</w:t>
            </w:r>
            <w:r>
              <w:t xml:space="preserve">m Andamento em que CPF esteja alocado como </w:t>
            </w:r>
            <w:r w:rsidR="00393DCC">
              <w:t>supervisor</w:t>
            </w:r>
            <w:r w:rsidR="00246C5B">
              <w:t>)</w:t>
            </w:r>
          </w:p>
        </w:tc>
      </w:tr>
      <w:tr w:rsidR="000A5FE4" w14:paraId="00D08E8B" w14:textId="77777777" w:rsidTr="00505885">
        <w:tc>
          <w:tcPr>
            <w:tcW w:w="4247" w:type="dxa"/>
          </w:tcPr>
          <w:p w14:paraId="1EEE4853" w14:textId="77777777" w:rsidR="000A5FE4" w:rsidRDefault="000A5FE4" w:rsidP="000A5FE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659699A" w14:textId="77777777" w:rsidR="00192772" w:rsidRDefault="00025055" w:rsidP="000A5FE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F34FD6F" w14:textId="77777777" w:rsidR="00F05024" w:rsidRPr="00F05024" w:rsidRDefault="00F05024" w:rsidP="000A5FE4">
            <w:pPr>
              <w:rPr>
                <w:u w:val="single"/>
              </w:rPr>
            </w:pPr>
            <w:r>
              <w:t>Encerrados – ‘S’ ou ‘N’</w:t>
            </w:r>
            <w:r w:rsidR="00081DAD" w:rsidRPr="00081DAD">
              <w:t xml:space="preserve"> (vai em todas)</w:t>
            </w:r>
          </w:p>
          <w:p w14:paraId="4EEB3F8C" w14:textId="0D74420C" w:rsidR="001C447E" w:rsidRDefault="001C447E" w:rsidP="000A5FE4">
            <w:r>
              <w:t>“000</w:t>
            </w:r>
            <w:r w:rsidR="00FA4C1E">
              <w:t>00</w:t>
            </w:r>
            <w:r>
              <w:t>”- primeira consulta</w:t>
            </w:r>
          </w:p>
          <w:p w14:paraId="31F1CEDA" w14:textId="36830158" w:rsidR="001C447E" w:rsidRPr="00240C95" w:rsidRDefault="001C447E" w:rsidP="000A5FE4">
            <w:pPr>
              <w:rPr>
                <w:u w:val="single"/>
              </w:rPr>
            </w:pPr>
            <w:r>
              <w:t>“XXX</w:t>
            </w:r>
            <w:r w:rsidR="00FA4C1E">
              <w:t>XX</w:t>
            </w:r>
            <w:r>
              <w:t>” –</w:t>
            </w:r>
            <w:r w:rsidR="001E7747">
              <w:t xml:space="preserve"> Solicita do </w:t>
            </w:r>
            <w:r>
              <w:t>XX</w:t>
            </w:r>
            <w:r w:rsidR="001E7747">
              <w:t>X</w:t>
            </w:r>
            <w:r w:rsidR="00FA4C1E">
              <w:t>XX</w:t>
            </w:r>
            <w:r>
              <w:t xml:space="preserve"> registro</w:t>
            </w:r>
            <w:r w:rsidR="001E7747">
              <w:t xml:space="preserve"> em diante (retorna no </w:t>
            </w:r>
            <w:r w:rsidR="001E7747" w:rsidRPr="00081DAD">
              <w:rPr>
                <w:u w:val="single"/>
              </w:rPr>
              <w:t>máximo</w:t>
            </w:r>
            <w:r w:rsidR="001E7747">
              <w:t xml:space="preserve"> </w:t>
            </w:r>
            <w:r w:rsidR="00E449F5">
              <w:t>200 r</w:t>
            </w:r>
            <w:r w:rsidR="001E7747">
              <w:t>egistros)</w:t>
            </w:r>
          </w:p>
        </w:tc>
        <w:tc>
          <w:tcPr>
            <w:tcW w:w="4247" w:type="dxa"/>
          </w:tcPr>
          <w:p w14:paraId="249957BD" w14:textId="50BC93F9" w:rsidR="000A5FE4" w:rsidRPr="00FA4C1E" w:rsidRDefault="00697866" w:rsidP="000A5FE4">
            <w:pPr>
              <w:rPr>
                <w:u w:val="single"/>
              </w:rPr>
            </w:pPr>
            <w:r>
              <w:t>NNN</w:t>
            </w:r>
            <w:r w:rsidR="00F2550C">
              <w:t>N</w:t>
            </w:r>
            <w:r w:rsidR="00FA4C1E">
              <w:t>N</w:t>
            </w:r>
            <w:r>
              <w:t xml:space="preserve"> </w:t>
            </w:r>
            <w:r w:rsidR="000A5FE4">
              <w:t xml:space="preserve">– número de </w:t>
            </w:r>
            <w:proofErr w:type="spellStart"/>
            <w:r w:rsidR="000A5FE4">
              <w:t>TDPFs</w:t>
            </w:r>
            <w:proofErr w:type="spellEnd"/>
            <w:r w:rsidR="0032780F">
              <w:t xml:space="preserve"> (só vai na primeira resposta)</w:t>
            </w:r>
            <w:r w:rsidR="00FA4C1E">
              <w:t xml:space="preserve"> – 5 algarismos</w:t>
            </w:r>
          </w:p>
          <w:p w14:paraId="29C7BFA2" w14:textId="77777777" w:rsidR="000A5FE4" w:rsidRDefault="000A5FE4" w:rsidP="000A5FE4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6F0F78C0" w14:textId="77777777" w:rsidR="000A5FE4" w:rsidRDefault="000A5FE4" w:rsidP="000A5FE4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3F9841DB" w14:textId="77777777" w:rsidR="005B798C" w:rsidRDefault="005B798C" w:rsidP="000A5FE4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F233BCF" w14:textId="77777777" w:rsidR="00A0727E" w:rsidRDefault="00A0727E" w:rsidP="000A5FE4">
            <w:r>
              <w:t xml:space="preserve">Vencimento – data de vencimento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15BA5875" w14:textId="6F047223" w:rsidR="003E6387" w:rsidRDefault="003E6387" w:rsidP="000A5FE4">
            <w:r>
              <w:t>DCC – 17 caracteres</w:t>
            </w:r>
          </w:p>
          <w:p w14:paraId="189B8D32" w14:textId="06EA3245" w:rsidR="00D760A2" w:rsidRDefault="00D760A2" w:rsidP="000A5FE4">
            <w:r>
              <w:t xml:space="preserve">Data da primeira ciência (10 caracteres) (se não há ciência para o </w:t>
            </w:r>
            <w:proofErr w:type="spellStart"/>
            <w:r>
              <w:t>tdpf</w:t>
            </w:r>
            <w:proofErr w:type="spellEnd"/>
            <w:r>
              <w:t>, vai 00/00/0000)</w:t>
            </w:r>
          </w:p>
          <w:p w14:paraId="28E03555" w14:textId="0827EF7F" w:rsidR="000A5FE4" w:rsidRDefault="005B798C" w:rsidP="000A5FE4">
            <w:r>
              <w:t>D</w:t>
            </w:r>
            <w:r w:rsidR="000A5FE4">
              <w:t>ata</w:t>
            </w:r>
            <w:r>
              <w:t xml:space="preserve"> ciência</w:t>
            </w:r>
            <w:r w:rsidR="00D760A2">
              <w:t xml:space="preserve"> mais recente</w:t>
            </w:r>
            <w:r w:rsidR="000A5FE4">
              <w:t xml:space="preserve"> (10 caracteres) (se não há ciência para o </w:t>
            </w:r>
            <w:proofErr w:type="spellStart"/>
            <w:r w:rsidR="000A5FE4">
              <w:t>tdpf</w:t>
            </w:r>
            <w:proofErr w:type="spellEnd"/>
            <w:r w:rsidR="000A5FE4">
              <w:t>, vai 00/00/0000)</w:t>
            </w:r>
          </w:p>
          <w:p w14:paraId="3C6AB387" w14:textId="553F1D4B" w:rsidR="00A44DF7" w:rsidRDefault="00A44DF7" w:rsidP="000A5FE4">
            <w:proofErr w:type="gramStart"/>
            <w:r>
              <w:t xml:space="preserve">documento </w:t>
            </w:r>
            <w:r w:rsidR="00C636D9">
              <w:t xml:space="preserve"> da</w:t>
            </w:r>
            <w:proofErr w:type="gramEnd"/>
            <w:r w:rsidR="00C636D9">
              <w:t xml:space="preserve"> ciência mais recente </w:t>
            </w:r>
            <w:r>
              <w:t>(</w:t>
            </w:r>
            <w:r w:rsidR="00CE7D5B">
              <w:t>7</w:t>
            </w:r>
            <w:r>
              <w:t>0 caracteres)</w:t>
            </w:r>
          </w:p>
          <w:p w14:paraId="64761DFA" w14:textId="77777777" w:rsidR="00161503" w:rsidRDefault="00161503" w:rsidP="000A5FE4">
            <w:proofErr w:type="gramStart"/>
            <w:r>
              <w:t>monitorado</w:t>
            </w:r>
            <w:proofErr w:type="gramEnd"/>
            <w:r>
              <w:t xml:space="preserve"> (S ou N) – informa se o TDPF está sendo monitorado</w:t>
            </w:r>
            <w:r w:rsidR="00081DAD">
              <w:t xml:space="preserve"> - no caso de ter solicitado NÃO Encerrados</w:t>
            </w:r>
          </w:p>
          <w:p w14:paraId="2268FB28" w14:textId="1BF17C46" w:rsidR="00C32E3C" w:rsidRPr="00B73C61" w:rsidRDefault="00C32E3C" w:rsidP="000A5FE4">
            <w:r>
              <w:t>Nome de um Fiscal responsável (100 caracteres)</w:t>
            </w:r>
          </w:p>
          <w:p w14:paraId="1A395C9A" w14:textId="6CA7795F" w:rsidR="00D41421" w:rsidRDefault="007F0362" w:rsidP="000A5FE4">
            <w:r>
              <w:t>Pontos –</w:t>
            </w:r>
            <w:r w:rsidR="00D41421">
              <w:t xml:space="preserve"> 4 algarismos</w:t>
            </w:r>
          </w:p>
          <w:p w14:paraId="0FEE8474" w14:textId="4B5E618B" w:rsidR="002573B3" w:rsidRDefault="002573B3" w:rsidP="000A5FE4">
            <w:r>
              <w:t>Porte – 3 caracteres</w:t>
            </w:r>
          </w:p>
          <w:p w14:paraId="7ED0F898" w14:textId="09F93929" w:rsidR="002573B3" w:rsidRDefault="002573B3" w:rsidP="000A5FE4">
            <w:r>
              <w:t xml:space="preserve">Acompanhamento </w:t>
            </w:r>
            <w:proofErr w:type="spellStart"/>
            <w:r>
              <w:t>Comac</w:t>
            </w:r>
            <w:proofErr w:type="spellEnd"/>
            <w:r>
              <w:t xml:space="preserve"> – 1 caracter</w:t>
            </w:r>
            <w:r w:rsidR="00C1013E">
              <w:t>e</w:t>
            </w:r>
            <w:r>
              <w:t xml:space="preserve"> (S ou N)</w:t>
            </w:r>
          </w:p>
          <w:p w14:paraId="2DE27323" w14:textId="68B12C21" w:rsidR="00C1013E" w:rsidRDefault="00C1013E" w:rsidP="000A5FE4">
            <w:r>
              <w:t>Trimestre de Previsão – 6 caracteres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6FF6D829" w14:textId="0AF3EA6F" w:rsidR="006C25BD" w:rsidRDefault="006C25BD" w:rsidP="000A5FE4">
            <w:r>
              <w:t>Equipe – 25 caracteres</w:t>
            </w:r>
          </w:p>
          <w:p w14:paraId="3077E042" w14:textId="77777777" w:rsidR="00284793" w:rsidRDefault="00284793" w:rsidP="00284793">
            <w:r>
              <w:t>Encerramento (10 caracteres – data) – no caso de ter sido solicitado ENCERRADOS</w:t>
            </w:r>
          </w:p>
          <w:p w14:paraId="01E31CB2" w14:textId="27445FA4" w:rsidR="000A5FE4" w:rsidRPr="001A3D0A" w:rsidRDefault="000A5FE4" w:rsidP="00044FB1">
            <w:r>
              <w:lastRenderedPageBreak/>
              <w:t>S</w:t>
            </w:r>
            <w:r w:rsidR="00C55F2C">
              <w:t>e NNN&gt;2</w:t>
            </w:r>
            <w:r w:rsidR="002D3AA9">
              <w:t>00, envia 200</w:t>
            </w:r>
            <w:r w:rsidR="00B73C61">
              <w:t xml:space="preserve"> (variável no servidor e no script)</w:t>
            </w:r>
            <w:r w:rsidR="00041A03">
              <w:t xml:space="preserve"> </w:t>
            </w:r>
            <w:r w:rsidR="001C447E">
              <w:t xml:space="preserve">registros </w:t>
            </w:r>
            <w:r w:rsidR="0032780F">
              <w:t xml:space="preserve">e assim sucessivamente </w:t>
            </w:r>
            <w:r w:rsidR="001C447E">
              <w:t>(há que se requisitar o “0</w:t>
            </w:r>
            <w:r w:rsidR="00044FB1">
              <w:t>020</w:t>
            </w:r>
            <w:r w:rsidR="001C447E">
              <w:t>1”, “</w:t>
            </w:r>
            <w:r w:rsidR="00044FB1">
              <w:t>0030</w:t>
            </w:r>
            <w:r w:rsidR="001C447E">
              <w:t>1”, etc.)</w:t>
            </w:r>
          </w:p>
        </w:tc>
      </w:tr>
      <w:tr w:rsidR="00192772" w14:paraId="66645D9E" w14:textId="77777777" w:rsidTr="00505885">
        <w:tc>
          <w:tcPr>
            <w:tcW w:w="4247" w:type="dxa"/>
          </w:tcPr>
          <w:p w14:paraId="5BF90E9D" w14:textId="77777777" w:rsidR="00192772" w:rsidRDefault="00192772" w:rsidP="00104F88">
            <w:r>
              <w:lastRenderedPageBreak/>
              <w:t>14 – Informa Atividade relativa a TDPF</w:t>
            </w:r>
          </w:p>
        </w:tc>
        <w:tc>
          <w:tcPr>
            <w:tcW w:w="4247" w:type="dxa"/>
          </w:tcPr>
          <w:p w14:paraId="7CB27CA2" w14:textId="77777777" w:rsidR="00192772" w:rsidRPr="001A3D0A" w:rsidRDefault="0034752F" w:rsidP="00966B00">
            <w:r>
              <w:t>14 – Resposta</w:t>
            </w:r>
            <w:r w:rsidR="003262BA">
              <w:t xml:space="preserve"> (</w:t>
            </w:r>
            <w:proofErr w:type="spellStart"/>
            <w:r w:rsidR="003262BA">
              <w:t>cpf</w:t>
            </w:r>
            <w:proofErr w:type="spellEnd"/>
            <w:r w:rsidR="003262BA">
              <w:t xml:space="preserve"> deve estar alocado no TDPF e o TDPF deve estar em andamento)</w:t>
            </w:r>
          </w:p>
        </w:tc>
      </w:tr>
      <w:tr w:rsidR="00192772" w14:paraId="377B90F3" w14:textId="77777777" w:rsidTr="00505885">
        <w:tc>
          <w:tcPr>
            <w:tcW w:w="4247" w:type="dxa"/>
          </w:tcPr>
          <w:p w14:paraId="33685F86" w14:textId="77777777" w:rsidR="0034752F" w:rsidRDefault="0034752F" w:rsidP="0034752F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6256B73" w14:textId="77777777" w:rsidR="00192772" w:rsidRDefault="00025055" w:rsidP="0034752F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497F777" w14:textId="77777777" w:rsidR="0011354E" w:rsidRDefault="0011354E" w:rsidP="0034752F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74FD5E27" w14:textId="77777777" w:rsidR="0034752F" w:rsidRDefault="0034752F" w:rsidP="0034752F">
            <w:proofErr w:type="gramStart"/>
            <w:r>
              <w:t>atividade</w:t>
            </w:r>
            <w:proofErr w:type="gramEnd"/>
            <w:r>
              <w:t xml:space="preserve"> – 50 (mínimo de 4)</w:t>
            </w:r>
          </w:p>
          <w:p w14:paraId="3711FAC6" w14:textId="77777777" w:rsidR="0034752F" w:rsidRDefault="0034752F" w:rsidP="0034752F">
            <w:proofErr w:type="spellStart"/>
            <w:proofErr w:type="gramStart"/>
            <w:r>
              <w:t>inicio</w:t>
            </w:r>
            <w:proofErr w:type="spellEnd"/>
            <w:proofErr w:type="gramEnd"/>
            <w:r>
              <w:t xml:space="preserve"> – data (10 caracteres)</w:t>
            </w:r>
          </w:p>
          <w:p w14:paraId="47CE5A77" w14:textId="77777777" w:rsidR="0034752F" w:rsidRDefault="0034752F" w:rsidP="0034752F">
            <w:proofErr w:type="gramStart"/>
            <w:r>
              <w:t>vencimento</w:t>
            </w:r>
            <w:proofErr w:type="gramEnd"/>
            <w:r>
              <w:t xml:space="preserve"> – data (10)</w:t>
            </w:r>
          </w:p>
          <w:p w14:paraId="52716D95" w14:textId="77777777" w:rsidR="00A32FE4" w:rsidRDefault="00A32FE4" w:rsidP="0034752F">
            <w:proofErr w:type="gramStart"/>
            <w:r>
              <w:t>termino</w:t>
            </w:r>
            <w:proofErr w:type="gramEnd"/>
            <w:r>
              <w:t xml:space="preserve"> – data(10)  “00/00/00” se não for informada</w:t>
            </w:r>
          </w:p>
          <w:p w14:paraId="6485CB9D" w14:textId="77777777" w:rsidR="00A32FE4" w:rsidRDefault="008D20CF" w:rsidP="0034752F">
            <w:proofErr w:type="gramStart"/>
            <w:r>
              <w:t>horas</w:t>
            </w:r>
            <w:proofErr w:type="gramEnd"/>
            <w:r>
              <w:t xml:space="preserve"> – numérico</w:t>
            </w:r>
            <w:r w:rsidR="00A32FE4">
              <w:t xml:space="preserve"> (3)</w:t>
            </w:r>
          </w:p>
          <w:p w14:paraId="7BE121BE" w14:textId="77777777" w:rsidR="003E29E9" w:rsidRDefault="003E29E9" w:rsidP="0034752F">
            <w:r>
              <w:t>S ou N – indica se há observações a serem enviadas</w:t>
            </w:r>
          </w:p>
          <w:p w14:paraId="06D882D1" w14:textId="77777777" w:rsidR="003E29E9" w:rsidRDefault="003E29E9" w:rsidP="0034752F">
            <w:r>
              <w:t>Se S, aguarda “1400” e envia criptografado:</w:t>
            </w:r>
          </w:p>
          <w:p w14:paraId="3B1F4B17" w14:textId="77777777" w:rsidR="003E29E9" w:rsidRDefault="003E29E9" w:rsidP="0034752F">
            <w:r>
              <w:t>“14”</w:t>
            </w:r>
          </w:p>
          <w:p w14:paraId="3A908FEA" w14:textId="77777777" w:rsidR="008D20CF" w:rsidRDefault="008D20CF" w:rsidP="003E29E9">
            <w:r>
              <w:t>observações – texto (100)</w:t>
            </w:r>
          </w:p>
        </w:tc>
        <w:tc>
          <w:tcPr>
            <w:tcW w:w="4247" w:type="dxa"/>
          </w:tcPr>
          <w:p w14:paraId="56EDE6B0" w14:textId="77777777" w:rsidR="0034752F" w:rsidRDefault="0034752F" w:rsidP="0034752F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7FB7D03D" w14:textId="77777777" w:rsidR="003E29E9" w:rsidRDefault="003E29E9" w:rsidP="0034752F"/>
          <w:p w14:paraId="49BCC05A" w14:textId="65707445" w:rsidR="003E29E9" w:rsidRDefault="003E29E9" w:rsidP="0034752F">
            <w:r>
              <w:t>Se houver observações, envia “1400” e aguarda “14”</w:t>
            </w:r>
            <w:proofErr w:type="gramStart"/>
            <w:r>
              <w:t>+</w:t>
            </w:r>
            <w:proofErr w:type="gramEnd"/>
            <w:r>
              <w:t>observações</w:t>
            </w:r>
            <w:r w:rsidR="00902940">
              <w:t xml:space="preserve"> (100)</w:t>
            </w:r>
          </w:p>
          <w:p w14:paraId="692C10D6" w14:textId="77777777" w:rsidR="00192772" w:rsidRDefault="00192772" w:rsidP="0034752F"/>
          <w:p w14:paraId="5A8EE145" w14:textId="77777777" w:rsidR="002D7727" w:rsidRPr="002D7727" w:rsidRDefault="002D7727" w:rsidP="0034752F"/>
          <w:p w14:paraId="3664F3C0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59E7E4DD" w14:textId="77777777" w:rsidR="002D7727" w:rsidRDefault="002D7727" w:rsidP="0034752F">
            <w:proofErr w:type="gramStart"/>
            <w:r>
              <w:t>data</w:t>
            </w:r>
            <w:proofErr w:type="gramEnd"/>
            <w:r>
              <w:t xml:space="preserve"> de vencimento não pode ser anterior à data de início</w:t>
            </w:r>
          </w:p>
          <w:p w14:paraId="3043E381" w14:textId="77777777" w:rsidR="002D7727" w:rsidRPr="002D7727" w:rsidRDefault="002D7727" w:rsidP="0034752F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192772" w14:paraId="76D54FF2" w14:textId="77777777" w:rsidTr="00505885">
        <w:tc>
          <w:tcPr>
            <w:tcW w:w="4247" w:type="dxa"/>
          </w:tcPr>
          <w:p w14:paraId="1A747FE3" w14:textId="77777777" w:rsidR="00192772" w:rsidRDefault="00192772" w:rsidP="003262BA">
            <w:r>
              <w:t xml:space="preserve">15 – Relação das Atividade </w:t>
            </w:r>
            <w:r w:rsidR="003262BA">
              <w:t>de um TDPF (CPF deve estar alocado ou ser supervisor)</w:t>
            </w:r>
          </w:p>
        </w:tc>
        <w:tc>
          <w:tcPr>
            <w:tcW w:w="4247" w:type="dxa"/>
          </w:tcPr>
          <w:p w14:paraId="025AF77E" w14:textId="77777777" w:rsidR="00192772" w:rsidRPr="001A3D0A" w:rsidRDefault="00393DCC" w:rsidP="003262BA">
            <w:r>
              <w:t xml:space="preserve">15 – Resposta (relaciona atividades </w:t>
            </w:r>
            <w:r w:rsidR="003262BA">
              <w:t>de um</w:t>
            </w:r>
            <w:r>
              <w:t xml:space="preserve"> </w:t>
            </w:r>
            <w:r w:rsidR="003262BA">
              <w:t>TDPF</w:t>
            </w:r>
            <w:r>
              <w:t xml:space="preserve"> </w:t>
            </w:r>
            <w:r w:rsidRPr="00F05024">
              <w:rPr>
                <w:strike/>
              </w:rPr>
              <w:t>e</w:t>
            </w:r>
            <w:r w:rsidR="003262BA" w:rsidRPr="00F05024">
              <w:rPr>
                <w:strike/>
              </w:rPr>
              <w:t>m a</w:t>
            </w:r>
            <w:r w:rsidRPr="00F05024">
              <w:rPr>
                <w:strike/>
              </w:rPr>
              <w:t>ndamento</w:t>
            </w:r>
            <w:r>
              <w:t xml:space="preserve"> em que</w:t>
            </w:r>
            <w:r w:rsidR="009063F6">
              <w:t xml:space="preserve"> o</w:t>
            </w:r>
            <w:r>
              <w:t xml:space="preserve"> CPF esteja alocado</w:t>
            </w:r>
            <w:r w:rsidR="003262BA">
              <w:t xml:space="preserve"> ou seja supervisor</w:t>
            </w:r>
            <w:r>
              <w:t>)</w:t>
            </w:r>
          </w:p>
        </w:tc>
      </w:tr>
      <w:tr w:rsidR="00393DCC" w14:paraId="0B7FF7B2" w14:textId="77777777" w:rsidTr="00505885">
        <w:tc>
          <w:tcPr>
            <w:tcW w:w="4247" w:type="dxa"/>
          </w:tcPr>
          <w:p w14:paraId="7068F970" w14:textId="77777777" w:rsidR="00393DCC" w:rsidRDefault="00393DCC" w:rsidP="00393DCC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6363EA5" w14:textId="77777777" w:rsidR="00393DCC" w:rsidRDefault="00025055" w:rsidP="00393DCC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A0DE448" w14:textId="77777777" w:rsidR="003262BA" w:rsidRDefault="003262BA" w:rsidP="00393DCC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11354E">
              <w:t>–</w:t>
            </w:r>
            <w:r>
              <w:t xml:space="preserve"> 16</w:t>
            </w:r>
            <w:r w:rsidR="0011354E">
              <w:t xml:space="preserve"> caracteres numéricos</w:t>
            </w:r>
          </w:p>
          <w:p w14:paraId="31FB7BAB" w14:textId="77777777" w:rsidR="00393DCC" w:rsidRDefault="00393DCC" w:rsidP="00393DCC">
            <w:r>
              <w:t>“000”- primeira consulta</w:t>
            </w:r>
          </w:p>
          <w:p w14:paraId="17C41CF9" w14:textId="77777777" w:rsidR="00393DCC" w:rsidRDefault="00393DCC" w:rsidP="00393DCC">
            <w:r>
              <w:t>“XXX” – Solicita do XXX registro em diante (retorna no máximo 10 registros)</w:t>
            </w:r>
          </w:p>
        </w:tc>
        <w:tc>
          <w:tcPr>
            <w:tcW w:w="4247" w:type="dxa"/>
          </w:tcPr>
          <w:p w14:paraId="59984BBB" w14:textId="77777777" w:rsidR="00393DCC" w:rsidRDefault="00393DCC" w:rsidP="00393DCC">
            <w:r>
              <w:t xml:space="preserve">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</w:t>
            </w:r>
          </w:p>
          <w:p w14:paraId="429E2584" w14:textId="77777777" w:rsidR="00393DCC" w:rsidRDefault="00C83C11" w:rsidP="00393DCC">
            <w:r>
              <w:t>Código da atividade [chave] (10</w:t>
            </w:r>
            <w:r w:rsidR="00393DCC">
              <w:t xml:space="preserve"> caracteres)</w:t>
            </w:r>
          </w:p>
          <w:p w14:paraId="481217F6" w14:textId="77777777" w:rsidR="00393DCC" w:rsidRPr="00FE3DBC" w:rsidRDefault="00393DCC" w:rsidP="00393DCC">
            <w:pPr>
              <w:rPr>
                <w:u w:val="single"/>
              </w:rPr>
            </w:pPr>
            <w:r>
              <w:t>Atividade (50 caracteres)</w:t>
            </w:r>
          </w:p>
          <w:p w14:paraId="792E1E7E" w14:textId="77777777" w:rsidR="00393DCC" w:rsidRDefault="00393DCC" w:rsidP="00393DCC">
            <w:r>
              <w:t>Inicio (10 caracteres)</w:t>
            </w:r>
          </w:p>
          <w:p w14:paraId="7954B7B7" w14:textId="77777777" w:rsidR="00393DCC" w:rsidRDefault="00FE3DBC" w:rsidP="00393DCC">
            <w:r>
              <w:t>Termino</w:t>
            </w:r>
            <w:r w:rsidR="00393DCC">
              <w:t xml:space="preserve"> (10 caracteres)</w:t>
            </w:r>
          </w:p>
          <w:p w14:paraId="4218CFB5" w14:textId="77777777" w:rsidR="004B4AEE" w:rsidRDefault="004B4AEE" w:rsidP="00393DCC">
            <w:r>
              <w:t>Vencimento (10 carac</w:t>
            </w:r>
            <w:r w:rsidR="00CF181F">
              <w:t>t</w:t>
            </w:r>
            <w:r>
              <w:t>eres)</w:t>
            </w:r>
          </w:p>
          <w:p w14:paraId="4CE51FB4" w14:textId="77777777" w:rsidR="00CF181F" w:rsidRDefault="00CF181F" w:rsidP="00393DCC">
            <w:r>
              <w:t>Horas alocadas (3 caracteres)</w:t>
            </w:r>
          </w:p>
          <w:p w14:paraId="0CFE2B23" w14:textId="77777777" w:rsidR="008D20CF" w:rsidRPr="00CF181F" w:rsidRDefault="00F05024" w:rsidP="00393DCC">
            <w:pPr>
              <w:rPr>
                <w:u w:val="single"/>
              </w:rPr>
            </w:pPr>
            <w:r>
              <w:t>Observaçõ</w:t>
            </w:r>
            <w:r w:rsidR="008D20CF">
              <w:t>es (100 caracteres)</w:t>
            </w:r>
          </w:p>
          <w:p w14:paraId="0DC9A307" w14:textId="77777777" w:rsidR="00393DCC" w:rsidRPr="001A3D0A" w:rsidRDefault="00393DCC" w:rsidP="00393DCC">
            <w:r>
              <w:t>Se NNN&gt;10, envia 10 registros e assim sucessivamente (há que se requisitar o “011”, “021”, etc.)</w:t>
            </w:r>
          </w:p>
        </w:tc>
      </w:tr>
      <w:tr w:rsidR="00393DCC" w14:paraId="7B76C885" w14:textId="77777777" w:rsidTr="00505885">
        <w:tc>
          <w:tcPr>
            <w:tcW w:w="4247" w:type="dxa"/>
          </w:tcPr>
          <w:p w14:paraId="474E2B53" w14:textId="77777777" w:rsidR="00393DCC" w:rsidRDefault="00393DCC" w:rsidP="00393DCC">
            <w:r>
              <w:t>16 – Apaga Atividade</w:t>
            </w:r>
          </w:p>
        </w:tc>
        <w:tc>
          <w:tcPr>
            <w:tcW w:w="4247" w:type="dxa"/>
          </w:tcPr>
          <w:p w14:paraId="1CE0E9D1" w14:textId="77777777" w:rsidR="00393DCC" w:rsidRPr="001A3D0A" w:rsidRDefault="004E08D1" w:rsidP="00770306">
            <w:r>
              <w:t>16 – Resposta (</w:t>
            </w:r>
            <w:proofErr w:type="spellStart"/>
            <w:r>
              <w:t>cpf</w:t>
            </w:r>
            <w:proofErr w:type="spellEnd"/>
            <w:r>
              <w:t xml:space="preserve"> de</w:t>
            </w:r>
            <w:r w:rsidR="00770306">
              <w:t>ve estar alocado no TDPF e este</w:t>
            </w:r>
            <w:r>
              <w:t xml:space="preserve"> deve estar em andamento)</w:t>
            </w:r>
          </w:p>
        </w:tc>
      </w:tr>
      <w:tr w:rsidR="00393DCC" w14:paraId="2A5F7C05" w14:textId="77777777" w:rsidTr="00505885">
        <w:tc>
          <w:tcPr>
            <w:tcW w:w="4247" w:type="dxa"/>
          </w:tcPr>
          <w:p w14:paraId="16F78F1B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239AACB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959F91F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3BB71020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</w:t>
            </w:r>
            <w:r w:rsidR="004E08D1">
              <w:t xml:space="preserve"> (chave)</w:t>
            </w:r>
            <w:r>
              <w:t xml:space="preserve"> –10</w:t>
            </w:r>
          </w:p>
          <w:p w14:paraId="78F26ABF" w14:textId="77777777" w:rsidR="00393DCC" w:rsidRDefault="00393DCC" w:rsidP="00393DCC"/>
        </w:tc>
        <w:tc>
          <w:tcPr>
            <w:tcW w:w="4247" w:type="dxa"/>
          </w:tcPr>
          <w:p w14:paraId="06F61A66" w14:textId="77777777" w:rsidR="00393DCC" w:rsidRPr="001A3D0A" w:rsidRDefault="004E08D1" w:rsidP="00393DCC">
            <w:r>
              <w:t>Mensagem – 100 caracteres</w:t>
            </w:r>
          </w:p>
        </w:tc>
      </w:tr>
      <w:tr w:rsidR="00393DCC" w14:paraId="042508C2" w14:textId="77777777" w:rsidTr="00505885">
        <w:tc>
          <w:tcPr>
            <w:tcW w:w="4247" w:type="dxa"/>
          </w:tcPr>
          <w:p w14:paraId="2C2591CD" w14:textId="77777777" w:rsidR="00393DCC" w:rsidRDefault="00393DCC" w:rsidP="00393DCC">
            <w:r>
              <w:t xml:space="preserve">17 – Informa </w:t>
            </w:r>
            <w:r w:rsidR="00770306">
              <w:t>Descrição/</w:t>
            </w:r>
            <w:r>
              <w:t>Término</w:t>
            </w:r>
            <w:r w:rsidR="00BB55EE">
              <w:t>/Horas</w:t>
            </w:r>
            <w:r>
              <w:t xml:space="preserve"> de Atividade</w:t>
            </w:r>
            <w:r w:rsidR="00770306">
              <w:t>/Inicio/Vencimento</w:t>
            </w:r>
            <w:r w:rsidR="008D20CF">
              <w:t>/Observações</w:t>
            </w:r>
          </w:p>
        </w:tc>
        <w:tc>
          <w:tcPr>
            <w:tcW w:w="4247" w:type="dxa"/>
          </w:tcPr>
          <w:p w14:paraId="385731FA" w14:textId="77777777" w:rsidR="00393DCC" w:rsidRPr="001A3D0A" w:rsidRDefault="00770306" w:rsidP="00393DCC">
            <w:r>
              <w:t>17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393DCC" w14:paraId="64A4CC85" w14:textId="77777777" w:rsidTr="00505885">
        <w:tc>
          <w:tcPr>
            <w:tcW w:w="4247" w:type="dxa"/>
          </w:tcPr>
          <w:p w14:paraId="1BCDB227" w14:textId="77777777" w:rsidR="00DF5535" w:rsidRDefault="00DF5535" w:rsidP="00DF553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D383412" w14:textId="77777777" w:rsidR="00DF5535" w:rsidRDefault="00025055" w:rsidP="00DF553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0326F55" w14:textId="77777777" w:rsidR="00DF5535" w:rsidRDefault="00DF5535" w:rsidP="00DF553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19E5CCB9" w14:textId="77777777" w:rsidR="00DF5535" w:rsidRDefault="00DF5535" w:rsidP="00DF5535">
            <w:proofErr w:type="gramStart"/>
            <w:r>
              <w:t>código</w:t>
            </w:r>
            <w:proofErr w:type="gramEnd"/>
            <w:r>
              <w:t xml:space="preserve"> da atividade </w:t>
            </w:r>
            <w:r w:rsidR="00770306">
              <w:t xml:space="preserve">(chave) </w:t>
            </w:r>
            <w:r>
              <w:t>–10</w:t>
            </w:r>
          </w:p>
          <w:p w14:paraId="1FEB9B91" w14:textId="77777777" w:rsidR="00770306" w:rsidRDefault="00770306" w:rsidP="00DF5535">
            <w:r>
              <w:t>Atividade – descrição (50 caracteres)</w:t>
            </w:r>
          </w:p>
          <w:p w14:paraId="2CBBD2A8" w14:textId="77777777" w:rsidR="00770306" w:rsidRDefault="00770306" w:rsidP="00770306">
            <w:proofErr w:type="gramStart"/>
            <w:r>
              <w:t>data</w:t>
            </w:r>
            <w:proofErr w:type="gramEnd"/>
            <w:r>
              <w:t xml:space="preserve"> de início – 10 caracteres</w:t>
            </w:r>
          </w:p>
          <w:p w14:paraId="3C8D4DB9" w14:textId="77777777" w:rsidR="00770306" w:rsidRDefault="00770306" w:rsidP="00DF5535">
            <w:proofErr w:type="gramStart"/>
            <w:r>
              <w:t>data</w:t>
            </w:r>
            <w:proofErr w:type="gramEnd"/>
            <w:r>
              <w:t xml:space="preserve"> de vencimento – 10 caracteres </w:t>
            </w:r>
          </w:p>
          <w:p w14:paraId="13EB921E" w14:textId="77777777" w:rsidR="008A2681" w:rsidRDefault="00DF5535" w:rsidP="008A2681">
            <w:proofErr w:type="gramStart"/>
            <w:r>
              <w:lastRenderedPageBreak/>
              <w:t>data</w:t>
            </w:r>
            <w:proofErr w:type="gramEnd"/>
            <w:r>
              <w:t xml:space="preserve"> de término – 10 caracteres</w:t>
            </w:r>
            <w:r w:rsidR="00353A5F">
              <w:t xml:space="preserve"> (“00/00/0000” se a </w:t>
            </w:r>
            <w:r w:rsidR="00770306">
              <w:t xml:space="preserve">data de término da </w:t>
            </w:r>
            <w:r w:rsidR="00353A5F">
              <w:t>atividade</w:t>
            </w:r>
            <w:r w:rsidR="00770306">
              <w:t xml:space="preserve"> deve ser </w:t>
            </w:r>
            <w:r w:rsidR="008A2681">
              <w:t>nula)</w:t>
            </w:r>
          </w:p>
          <w:p w14:paraId="4F514F8E" w14:textId="77777777" w:rsidR="00353A5F" w:rsidRDefault="00353A5F" w:rsidP="0060480F">
            <w:proofErr w:type="gramStart"/>
            <w:r>
              <w:t>horas</w:t>
            </w:r>
            <w:proofErr w:type="gramEnd"/>
            <w:r>
              <w:t xml:space="preserve"> – 3 caracteres</w:t>
            </w:r>
            <w:r w:rsidR="0011354E">
              <w:t xml:space="preserve"> numéricos</w:t>
            </w:r>
          </w:p>
          <w:p w14:paraId="7D65DF70" w14:textId="77777777" w:rsidR="003E29E9" w:rsidRDefault="003E29E9" w:rsidP="003E29E9">
            <w:r>
              <w:t>S ou N – indica se há observações a serem enviadas</w:t>
            </w:r>
          </w:p>
          <w:p w14:paraId="4839B842" w14:textId="77777777" w:rsidR="003E29E9" w:rsidRDefault="003E29E9" w:rsidP="003E29E9">
            <w:r>
              <w:t>Se S, aguarda “1700” e envia criptografado:</w:t>
            </w:r>
          </w:p>
          <w:p w14:paraId="695E9D75" w14:textId="77777777" w:rsidR="003E29E9" w:rsidRDefault="003E29E9" w:rsidP="0060480F">
            <w:r>
              <w:t>“17”</w:t>
            </w:r>
          </w:p>
          <w:p w14:paraId="6DCB7767" w14:textId="77777777" w:rsidR="008D20CF" w:rsidRPr="008D20CF" w:rsidRDefault="008D20CF" w:rsidP="0060480F">
            <w:pPr>
              <w:rPr>
                <w:u w:val="single"/>
              </w:rPr>
            </w:pPr>
            <w:r>
              <w:t>observações – 100 caracteres</w:t>
            </w:r>
          </w:p>
        </w:tc>
        <w:tc>
          <w:tcPr>
            <w:tcW w:w="4247" w:type="dxa"/>
          </w:tcPr>
          <w:p w14:paraId="31B0ABD2" w14:textId="77777777" w:rsidR="00393DCC" w:rsidRDefault="00770306" w:rsidP="00393DCC">
            <w:r>
              <w:lastRenderedPageBreak/>
              <w:t>Mensagem – 100 caracteres</w:t>
            </w:r>
          </w:p>
          <w:p w14:paraId="61BC6570" w14:textId="77777777" w:rsidR="003E29E9" w:rsidRDefault="003E29E9" w:rsidP="00393DCC"/>
          <w:p w14:paraId="138C64D7" w14:textId="77777777" w:rsidR="003E29E9" w:rsidRDefault="003E29E9" w:rsidP="00393DCC">
            <w:r>
              <w:t>Se houver observações, envia “1700” e aguarda “17”</w:t>
            </w:r>
            <w:proofErr w:type="gramStart"/>
            <w:r>
              <w:t>+</w:t>
            </w:r>
            <w:proofErr w:type="gramEnd"/>
            <w:r>
              <w:t>observações</w:t>
            </w:r>
          </w:p>
          <w:p w14:paraId="0C0535D8" w14:textId="77777777" w:rsidR="002D7727" w:rsidRDefault="002D7727" w:rsidP="00393DCC"/>
          <w:p w14:paraId="3EEF599D" w14:textId="77777777" w:rsidR="002D7727" w:rsidRDefault="002D7727" w:rsidP="002D7727">
            <w:proofErr w:type="gramStart"/>
            <w:r>
              <w:t>data</w:t>
            </w:r>
            <w:proofErr w:type="gramEnd"/>
            <w:r>
              <w:t xml:space="preserve"> de início não pode ser inferior à data de emissão do TDPF</w:t>
            </w:r>
          </w:p>
          <w:p w14:paraId="7F4DB413" w14:textId="77777777" w:rsidR="002D7727" w:rsidRDefault="002D7727" w:rsidP="002D7727">
            <w:proofErr w:type="gramStart"/>
            <w:r>
              <w:lastRenderedPageBreak/>
              <w:t>data</w:t>
            </w:r>
            <w:proofErr w:type="gramEnd"/>
            <w:r>
              <w:t xml:space="preserve"> de vencimento não pode ser anterior à data de início</w:t>
            </w:r>
          </w:p>
          <w:p w14:paraId="63022726" w14:textId="77777777" w:rsidR="002D7727" w:rsidRPr="00770306" w:rsidRDefault="002D7727" w:rsidP="002D7727">
            <w:pPr>
              <w:rPr>
                <w:u w:val="single"/>
              </w:rPr>
            </w:pPr>
            <w:r>
              <w:t>data de término não pode ser anterior à data de início</w:t>
            </w:r>
          </w:p>
        </w:tc>
      </w:tr>
      <w:tr w:rsidR="00801873" w14:paraId="05203009" w14:textId="77777777" w:rsidTr="00505885">
        <w:tc>
          <w:tcPr>
            <w:tcW w:w="4247" w:type="dxa"/>
          </w:tcPr>
          <w:p w14:paraId="214703DA" w14:textId="77777777" w:rsidR="00801873" w:rsidRPr="00801873" w:rsidRDefault="00801873" w:rsidP="00E65F7A">
            <w:r w:rsidRPr="00801873">
              <w:lastRenderedPageBreak/>
              <w:t xml:space="preserve">18 </w:t>
            </w:r>
            <w:r>
              <w:t>–</w:t>
            </w:r>
            <w:r w:rsidRPr="00801873">
              <w:t xml:space="preserve"> </w:t>
            </w:r>
            <w:r>
              <w:t xml:space="preserve">Envia </w:t>
            </w:r>
            <w:r w:rsidR="00E65F7A">
              <w:t>entrada do diário da</w:t>
            </w:r>
            <w:r>
              <w:t xml:space="preserve"> </w:t>
            </w:r>
            <w:r w:rsidR="00E65F7A">
              <w:t>fiscalização</w:t>
            </w:r>
          </w:p>
        </w:tc>
        <w:tc>
          <w:tcPr>
            <w:tcW w:w="4247" w:type="dxa"/>
          </w:tcPr>
          <w:p w14:paraId="3C6B8D80" w14:textId="77777777" w:rsidR="00801873" w:rsidRPr="00801873" w:rsidRDefault="00801873" w:rsidP="00393DCC">
            <w:r>
              <w:t xml:space="preserve">18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801873" w14:paraId="57D60D88" w14:textId="77777777" w:rsidTr="00505885">
        <w:tc>
          <w:tcPr>
            <w:tcW w:w="4247" w:type="dxa"/>
          </w:tcPr>
          <w:p w14:paraId="3EDF7627" w14:textId="77777777" w:rsidR="00801873" w:rsidRDefault="00801873" w:rsidP="00801873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C48871" w14:textId="77777777" w:rsidR="00801873" w:rsidRDefault="00025055" w:rsidP="00801873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17B31B77" w14:textId="77777777" w:rsidR="00801873" w:rsidRDefault="00801873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- 16</w:t>
            </w:r>
          </w:p>
          <w:p w14:paraId="4D31517D" w14:textId="77777777" w:rsidR="00801873" w:rsidRDefault="00801873" w:rsidP="00393DCC">
            <w:r>
              <w:t xml:space="preserve">00 – </w:t>
            </w:r>
            <w:proofErr w:type="gramStart"/>
            <w:r>
              <w:t>primeiro</w:t>
            </w:r>
            <w:proofErr w:type="gramEnd"/>
            <w:r>
              <w:t xml:space="preserve"> </w:t>
            </w:r>
            <w:r w:rsidR="00567CED">
              <w:t>envio</w:t>
            </w:r>
          </w:p>
          <w:p w14:paraId="7C0ACB1A" w14:textId="3892F26B" w:rsidR="005944E3" w:rsidRDefault="00801873" w:rsidP="00393DCC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partes que serão enviadas </w:t>
            </w:r>
            <w:r w:rsidR="0015558D">
              <w:t>(1000 caracteres no máximo, em cada)</w:t>
            </w:r>
          </w:p>
          <w:p w14:paraId="7E9F9C00" w14:textId="77777777" w:rsidR="0015558D" w:rsidRDefault="0015558D" w:rsidP="0015558D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75C6F115" w14:textId="77777777" w:rsidR="0015558D" w:rsidRDefault="0015558D" w:rsidP="00393DCC"/>
          <w:p w14:paraId="780FF728" w14:textId="7B513764" w:rsidR="00801873" w:rsidRDefault="005944E3" w:rsidP="00393DCC">
            <w:r>
              <w:t>Envia na sequência</w:t>
            </w:r>
            <w:r w:rsidR="0015558D">
              <w:t>:</w:t>
            </w:r>
          </w:p>
          <w:p w14:paraId="75B5CF90" w14:textId="74017060" w:rsidR="001B0C79" w:rsidRDefault="001B0C79" w:rsidP="00393DCC">
            <w:proofErr w:type="spellStart"/>
            <w:proofErr w:type="gramStart"/>
            <w:r>
              <w:t>chaveCriptográfica</w:t>
            </w:r>
            <w:proofErr w:type="spellEnd"/>
            <w:proofErr w:type="gramEnd"/>
            <w:r>
              <w:t xml:space="preserve"> – 7</w:t>
            </w:r>
            <w:r w:rsidR="00F43364">
              <w:t>12</w:t>
            </w:r>
            <w:r>
              <w:t xml:space="preserve"> caracteres (chave aleatória </w:t>
            </w:r>
            <w:r w:rsidRPr="00F43364">
              <w:t>criptografada</w:t>
            </w:r>
            <w:r>
              <w:t xml:space="preserve"> com o certificado do usuário)</w:t>
            </w:r>
          </w:p>
          <w:p w14:paraId="76410224" w14:textId="224C3D70" w:rsidR="00F43364" w:rsidRDefault="00F43364" w:rsidP="00393DCC">
            <w:proofErr w:type="spellStart"/>
            <w:proofErr w:type="gramStart"/>
            <w:r>
              <w:t>nonce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(16 caracteres)</w:t>
            </w:r>
          </w:p>
          <w:p w14:paraId="61DDA8AF" w14:textId="4DE856A3" w:rsidR="00F43364" w:rsidRDefault="00F43364" w:rsidP="00393DCC">
            <w:proofErr w:type="spellStart"/>
            <w:proofErr w:type="gramStart"/>
            <w:r>
              <w:t>tag</w:t>
            </w:r>
            <w:proofErr w:type="spellEnd"/>
            <w:proofErr w:type="gramEnd"/>
            <w:r>
              <w:t xml:space="preserve"> – utilizado pelo </w:t>
            </w:r>
            <w:proofErr w:type="spellStart"/>
            <w:r>
              <w:t>cipher</w:t>
            </w:r>
            <w:proofErr w:type="spellEnd"/>
            <w:r>
              <w:t xml:space="preserve"> para conferir a integridade da </w:t>
            </w:r>
            <w:proofErr w:type="spellStart"/>
            <w:r>
              <w:t>descriptografia</w:t>
            </w:r>
            <w:proofErr w:type="spellEnd"/>
            <w:r>
              <w:t xml:space="preserve"> (16 caracteres)</w:t>
            </w:r>
          </w:p>
          <w:p w14:paraId="65507E9C" w14:textId="77777777" w:rsidR="0015558D" w:rsidRDefault="0015558D" w:rsidP="00393DCC"/>
          <w:p w14:paraId="1789B611" w14:textId="77777777" w:rsidR="00801873" w:rsidRDefault="00801873" w:rsidP="00393DCC"/>
          <w:p w14:paraId="191A5975" w14:textId="591E1332" w:rsidR="00801873" w:rsidRDefault="00567CED" w:rsidP="00393DCC">
            <w:r>
              <w:t>Envios</w:t>
            </w:r>
            <w:r w:rsidR="00801873">
              <w:t xml:space="preserve"> subsequentes (sem criptografia</w:t>
            </w:r>
            <w:r w:rsidR="007A1BF8">
              <w:t xml:space="preserve"> com chave do servidor, apenas </w:t>
            </w:r>
            <w:r w:rsidR="001B0C79">
              <w:t xml:space="preserve">com a </w:t>
            </w:r>
            <w:proofErr w:type="spellStart"/>
            <w:r w:rsidR="001B0C79">
              <w:t>chaveCriptográfica</w:t>
            </w:r>
            <w:proofErr w:type="spellEnd"/>
            <w:r w:rsidR="001B0C79">
              <w:t xml:space="preserve"> acima</w:t>
            </w:r>
            <w:r w:rsidR="0015558D">
              <w:t>; tamanho máximo: 1000</w:t>
            </w:r>
            <w:r w:rsidR="00801873">
              <w:t>):</w:t>
            </w:r>
          </w:p>
          <w:p w14:paraId="22E6A896" w14:textId="0D746074" w:rsidR="00801873" w:rsidRPr="002B50B5" w:rsidRDefault="00F968D3" w:rsidP="00393DCC">
            <w:pPr>
              <w:rPr>
                <w:u w:val="single"/>
              </w:rPr>
            </w:pPr>
            <w:r>
              <w:t>Pedaços do</w:t>
            </w:r>
            <w:r w:rsidR="007A1BF8">
              <w:t xml:space="preserve"> texto</w:t>
            </w:r>
            <w:r w:rsidR="002B50B5">
              <w:t xml:space="preserve"> até NN</w:t>
            </w:r>
            <w:r w:rsidR="00B43D25">
              <w:t xml:space="preserve"> (NN&lt;=64)</w:t>
            </w:r>
          </w:p>
          <w:p w14:paraId="05DE361F" w14:textId="77777777" w:rsidR="00801873" w:rsidRPr="00801873" w:rsidRDefault="00801873" w:rsidP="00393DCC"/>
        </w:tc>
        <w:tc>
          <w:tcPr>
            <w:tcW w:w="4247" w:type="dxa"/>
          </w:tcPr>
          <w:p w14:paraId="38CEFC82" w14:textId="77777777" w:rsidR="00801873" w:rsidRDefault="00801873" w:rsidP="00393DCC">
            <w:r>
              <w:t>“01”/”</w:t>
            </w:r>
            <w:r w:rsidR="003654F9">
              <w:t>88</w:t>
            </w:r>
            <w:r>
              <w:t>” – tudo ok ou ocorreu erro, respectivamente</w:t>
            </w:r>
          </w:p>
          <w:p w14:paraId="77B9D85F" w14:textId="77777777" w:rsidR="00801873" w:rsidRDefault="00801873" w:rsidP="00393DCC">
            <w:r>
              <w:t>Mensagem – até 100 caracteres (até o registro NN-1, será enviado “OK” se tudo correu bem; se</w:t>
            </w:r>
            <w:r w:rsidR="003654F9">
              <w:t xml:space="preserve"> não ou se for a última parte</w:t>
            </w:r>
            <w:r>
              <w:t>, irá o resultado do processamento)</w:t>
            </w:r>
          </w:p>
          <w:p w14:paraId="2FAEA9DA" w14:textId="77777777" w:rsidR="00E65F7A" w:rsidRDefault="00E65F7A" w:rsidP="00393DCC"/>
          <w:p w14:paraId="5AB6D50E" w14:textId="77777777" w:rsidR="003654F9" w:rsidRDefault="003654F9" w:rsidP="00393DCC">
            <w:r>
              <w:t>Se tudo acima foi “01”- envia uma última mensagem:</w:t>
            </w:r>
          </w:p>
          <w:p w14:paraId="33185127" w14:textId="77777777" w:rsidR="003654F9" w:rsidRDefault="003654F9" w:rsidP="00393DCC">
            <w:r>
              <w:t>18</w:t>
            </w:r>
          </w:p>
          <w:p w14:paraId="46EE218E" w14:textId="77777777" w:rsidR="003654F9" w:rsidRDefault="003654F9" w:rsidP="00393DCC">
            <w:r>
              <w:t>“99”</w:t>
            </w:r>
          </w:p>
          <w:p w14:paraId="388A1D01" w14:textId="77777777" w:rsidR="003654F9" w:rsidRDefault="003654F9" w:rsidP="00393DCC">
            <w:r>
              <w:t>Código (</w:t>
            </w:r>
            <w:proofErr w:type="gramStart"/>
            <w:r>
              <w:t>chave)  do</w:t>
            </w:r>
            <w:proofErr w:type="gramEnd"/>
            <w:r>
              <w:t xml:space="preserve"> registro incluído – </w:t>
            </w:r>
            <w:r w:rsidR="00277635">
              <w:t xml:space="preserve">10 </w:t>
            </w:r>
            <w:r>
              <w:t>caracteres</w:t>
            </w:r>
          </w:p>
          <w:p w14:paraId="25876FBB" w14:textId="77777777" w:rsidR="00E65F7A" w:rsidRPr="00801873" w:rsidRDefault="003654F9" w:rsidP="00393DCC">
            <w:r>
              <w:t>Será armazenado</w:t>
            </w:r>
            <w:r w:rsidR="00E65F7A">
              <w:t xml:space="preserve"> o Código do TDPF, a data da entrada (registro) e o texto</w:t>
            </w:r>
          </w:p>
        </w:tc>
      </w:tr>
      <w:tr w:rsidR="00E65F7A" w14:paraId="1F1134B2" w14:textId="77777777" w:rsidTr="00505885">
        <w:tc>
          <w:tcPr>
            <w:tcW w:w="4247" w:type="dxa"/>
          </w:tcPr>
          <w:p w14:paraId="49D207E0" w14:textId="77777777" w:rsidR="00E65F7A" w:rsidRDefault="00E65F7A" w:rsidP="00801873">
            <w:r>
              <w:t>19 – Solicita entradas do diário da fiscalização</w:t>
            </w:r>
          </w:p>
        </w:tc>
        <w:tc>
          <w:tcPr>
            <w:tcW w:w="4247" w:type="dxa"/>
          </w:tcPr>
          <w:p w14:paraId="198504AE" w14:textId="77777777" w:rsidR="00E65F7A" w:rsidRDefault="00E65F7A" w:rsidP="00393DCC">
            <w:r>
              <w:t xml:space="preserve">19 </w:t>
            </w:r>
            <w:r w:rsidR="003654F9">
              <w:t>–</w:t>
            </w:r>
            <w:r>
              <w:t xml:space="preserve"> Resposta (</w:t>
            </w:r>
            <w:proofErr w:type="spellStart"/>
            <w:r>
              <w:t>cpf</w:t>
            </w:r>
            <w:proofErr w:type="spellEnd"/>
            <w:r>
              <w:t xml:space="preserve"> deve estar alocado no TDPF </w:t>
            </w:r>
            <w:r w:rsidRPr="00990B61">
              <w:rPr>
                <w:u w:val="single"/>
              </w:rPr>
              <w:t>e este deve estar em andamento</w:t>
            </w:r>
            <w:r>
              <w:t>)</w:t>
            </w:r>
          </w:p>
        </w:tc>
      </w:tr>
      <w:tr w:rsidR="00E65F7A" w14:paraId="6BE3C1C0" w14:textId="77777777" w:rsidTr="00505885">
        <w:tc>
          <w:tcPr>
            <w:tcW w:w="4247" w:type="dxa"/>
          </w:tcPr>
          <w:p w14:paraId="721F4DF4" w14:textId="77777777" w:rsidR="00E65F7A" w:rsidRDefault="00E65F7A" w:rsidP="00E65F7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35FE79CF" w14:textId="77777777" w:rsidR="00E65F7A" w:rsidRDefault="00025055" w:rsidP="00E65F7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93D0E3" w14:textId="77777777" w:rsidR="00990B61" w:rsidRDefault="00E65F7A" w:rsidP="00801873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</w:t>
            </w:r>
            <w:r w:rsidR="00567CED">
              <w:t>–</w:t>
            </w:r>
            <w:r>
              <w:t xml:space="preserve"> 16</w:t>
            </w:r>
          </w:p>
          <w:p w14:paraId="07C19ABD" w14:textId="77777777" w:rsidR="00567CED" w:rsidRDefault="00567CED" w:rsidP="00801873">
            <w:r>
              <w:t>00</w:t>
            </w:r>
          </w:p>
          <w:p w14:paraId="295A0B52" w14:textId="77777777" w:rsidR="00567CED" w:rsidRDefault="00567CED" w:rsidP="00801873"/>
          <w:p w14:paraId="7E710747" w14:textId="77777777" w:rsidR="00567CED" w:rsidRDefault="003654F9" w:rsidP="00567CED">
            <w:r>
              <w:t>Parte</w:t>
            </w:r>
            <w:r w:rsidR="00567CED">
              <w:t>s subsequentes (sem criptografia):</w:t>
            </w:r>
          </w:p>
          <w:p w14:paraId="51311B5D" w14:textId="77777777" w:rsidR="00990B61" w:rsidRDefault="00CC6F40" w:rsidP="00567CED">
            <w:r>
              <w:t>19</w:t>
            </w:r>
          </w:p>
          <w:p w14:paraId="63F3A044" w14:textId="77777777" w:rsidR="00567CED" w:rsidRDefault="00567CED" w:rsidP="00567CED">
            <w:r>
              <w:t xml:space="preserve">11 – </w:t>
            </w:r>
            <w:proofErr w:type="gramStart"/>
            <w:r>
              <w:t>solicita</w:t>
            </w:r>
            <w:proofErr w:type="gramEnd"/>
            <w:r>
              <w:t xml:space="preserve"> o próximo registro</w:t>
            </w:r>
          </w:p>
          <w:p w14:paraId="1458369C" w14:textId="77777777" w:rsidR="00567CED" w:rsidRPr="002B50B5" w:rsidRDefault="00567CED" w:rsidP="00801873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1733B359" w14:textId="77777777" w:rsidR="005C3F63" w:rsidRDefault="005C3F63" w:rsidP="00393DCC">
            <w:r>
              <w:t>XX</w:t>
            </w:r>
            <w:r w:rsidR="005210C2">
              <w:t>X</w:t>
            </w:r>
            <w:r>
              <w:t xml:space="preserve"> – número de entradas (só n</w:t>
            </w:r>
            <w:r w:rsidR="005210C2">
              <w:t>o primeiro envio</w:t>
            </w:r>
            <w:r w:rsidR="00CC6F40">
              <w:t>; AAA</w:t>
            </w:r>
            <w:r w:rsidR="005210C2">
              <w:t xml:space="preserve"> = Erro – ver mensagem</w:t>
            </w:r>
            <w:r>
              <w:t>)</w:t>
            </w:r>
          </w:p>
          <w:p w14:paraId="35742B69" w14:textId="77777777" w:rsidR="005210C2" w:rsidRDefault="005210C2" w:rsidP="00393DCC">
            <w:r>
              <w:t>Msg – 100 caracteres</w:t>
            </w:r>
          </w:p>
          <w:p w14:paraId="44B218F6" w14:textId="77777777" w:rsidR="00A91B4A" w:rsidRDefault="00A91B4A" w:rsidP="00393DCC"/>
          <w:p w14:paraId="7F746995" w14:textId="77777777" w:rsidR="00A91B4A" w:rsidRDefault="00A91B4A" w:rsidP="00393DCC">
            <w:r>
              <w:t>Se XXX for zero, não há envios subsequentes</w:t>
            </w:r>
          </w:p>
          <w:p w14:paraId="30037FA0" w14:textId="77777777" w:rsidR="00E65F7A" w:rsidRDefault="00E65F7A" w:rsidP="00393DCC"/>
          <w:p w14:paraId="1143F8C4" w14:textId="77777777" w:rsidR="00E65F7A" w:rsidRPr="00E47C05" w:rsidRDefault="00567CED" w:rsidP="00E65F7A">
            <w:r>
              <w:t>Envios</w:t>
            </w:r>
            <w:r w:rsidR="00E65F7A">
              <w:t xml:space="preserve"> subsequentes:</w:t>
            </w:r>
          </w:p>
          <w:p w14:paraId="77AB304C" w14:textId="77777777" w:rsidR="00F968D3" w:rsidRDefault="00F968D3" w:rsidP="00E65F7A">
            <w:r>
              <w:t>P/ cada entrada:</w:t>
            </w:r>
          </w:p>
          <w:p w14:paraId="7D68BD2E" w14:textId="77777777" w:rsidR="00F968D3" w:rsidRDefault="00F968D3" w:rsidP="00E65F7A">
            <w:r>
              <w:t>Um registro:</w:t>
            </w:r>
          </w:p>
          <w:p w14:paraId="362E8B5E" w14:textId="77777777" w:rsidR="00E65F7A" w:rsidRDefault="00E65F7A" w:rsidP="00E65F7A">
            <w:r>
              <w:t>19</w:t>
            </w:r>
          </w:p>
          <w:p w14:paraId="32A56027" w14:textId="77777777" w:rsidR="00567CED" w:rsidRDefault="00567CED" w:rsidP="00E65F7A">
            <w:r>
              <w:t>Código (chave) do registro</w:t>
            </w:r>
            <w:r w:rsidR="005210C2">
              <w:t>/entrada</w:t>
            </w:r>
            <w:r>
              <w:t xml:space="preserve"> –</w:t>
            </w:r>
            <w:r w:rsidR="00277635">
              <w:t xml:space="preserve"> 10</w:t>
            </w:r>
            <w:r>
              <w:t xml:space="preserve"> caracteres </w:t>
            </w:r>
          </w:p>
          <w:p w14:paraId="0D668B31" w14:textId="7F4FE5CB" w:rsidR="001738E4" w:rsidRDefault="001738E4" w:rsidP="00E65F7A">
            <w:r>
              <w:t>Data da entrada – “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” (10)</w:t>
            </w:r>
          </w:p>
          <w:p w14:paraId="372F88A5" w14:textId="7DB0268A" w:rsidR="0015558D" w:rsidRDefault="0015558D" w:rsidP="00E65F7A">
            <w:proofErr w:type="spellStart"/>
            <w:r>
              <w:t>Extensao</w:t>
            </w:r>
            <w:proofErr w:type="spellEnd"/>
            <w:r>
              <w:t xml:space="preserve"> – 5 caracteres</w:t>
            </w:r>
          </w:p>
          <w:p w14:paraId="31F6942B" w14:textId="1DB5D2E5" w:rsidR="002B50B5" w:rsidRDefault="0020485B" w:rsidP="00E65F7A">
            <w:r>
              <w:lastRenderedPageBreak/>
              <w:t xml:space="preserve">NN – </w:t>
            </w:r>
            <w:proofErr w:type="gramStart"/>
            <w:r>
              <w:t>nº</w:t>
            </w:r>
            <w:proofErr w:type="gramEnd"/>
            <w:r>
              <w:t xml:space="preserve"> de partes (4</w:t>
            </w:r>
            <w:r w:rsidR="002B50B5">
              <w:t>00</w:t>
            </w:r>
            <w:r w:rsidR="00DF5D70">
              <w:t>0</w:t>
            </w:r>
            <w:r w:rsidR="002B50B5">
              <w:t xml:space="preserve"> caracteres no máximo por parte)</w:t>
            </w:r>
          </w:p>
          <w:p w14:paraId="5B9F0664" w14:textId="77777777" w:rsidR="00F968D3" w:rsidRDefault="00F968D3" w:rsidP="00E65F7A">
            <w:r>
              <w:t>P/ cada entrada</w:t>
            </w:r>
            <w:r w:rsidR="002B50B5">
              <w:t>, envia um pedaço da mensagem até enviar as NN partes</w:t>
            </w:r>
          </w:p>
          <w:p w14:paraId="7EC5232F" w14:textId="77777777" w:rsidR="00E65F7A" w:rsidRDefault="00E65F7A" w:rsidP="002B50B5"/>
        </w:tc>
      </w:tr>
      <w:tr w:rsidR="00567CED" w14:paraId="3ED92D70" w14:textId="77777777" w:rsidTr="00505885">
        <w:tc>
          <w:tcPr>
            <w:tcW w:w="4247" w:type="dxa"/>
          </w:tcPr>
          <w:p w14:paraId="1B8CD05F" w14:textId="77777777" w:rsidR="00567CED" w:rsidRDefault="003654F9" w:rsidP="003654F9">
            <w:r>
              <w:lastRenderedPageBreak/>
              <w:t>20</w:t>
            </w:r>
            <w:r w:rsidR="00567CED">
              <w:t xml:space="preserve"> –</w:t>
            </w:r>
            <w:r>
              <w:t xml:space="preserve"> Exclui</w:t>
            </w:r>
            <w:r w:rsidR="00567CED">
              <w:t xml:space="preserve"> entrada do diário da fiscalização</w:t>
            </w:r>
          </w:p>
        </w:tc>
        <w:tc>
          <w:tcPr>
            <w:tcW w:w="4247" w:type="dxa"/>
          </w:tcPr>
          <w:p w14:paraId="04229C77" w14:textId="77777777" w:rsidR="00567CED" w:rsidRDefault="003654F9" w:rsidP="00393DCC">
            <w:r>
              <w:t>20 – Resposta (</w:t>
            </w:r>
            <w:proofErr w:type="spellStart"/>
            <w:r>
              <w:t>cpf</w:t>
            </w:r>
            <w:proofErr w:type="spellEnd"/>
            <w:r>
              <w:t xml:space="preserve"> deve estar alocado no TDPF e este deve estar em andamento)</w:t>
            </w:r>
          </w:p>
        </w:tc>
      </w:tr>
      <w:tr w:rsidR="00567CED" w14:paraId="42703046" w14:textId="77777777" w:rsidTr="00505885">
        <w:tc>
          <w:tcPr>
            <w:tcW w:w="4247" w:type="dxa"/>
          </w:tcPr>
          <w:p w14:paraId="2CB101F9" w14:textId="77777777" w:rsidR="003654F9" w:rsidRDefault="003654F9" w:rsidP="003654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DA57098" w14:textId="77777777" w:rsidR="003654F9" w:rsidRDefault="00025055" w:rsidP="003654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6EDD4777" w14:textId="77777777" w:rsidR="003654F9" w:rsidRDefault="003654F9" w:rsidP="003654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A0B8EAD" w14:textId="77777777" w:rsidR="00567CED" w:rsidRDefault="005210C2" w:rsidP="00E65F7A">
            <w:r>
              <w:t>Código (chave)</w:t>
            </w:r>
            <w:r w:rsidR="003654F9">
              <w:t xml:space="preserve"> do Registro –</w:t>
            </w:r>
            <w:r w:rsidR="00277635">
              <w:t xml:space="preserve"> 10</w:t>
            </w:r>
          </w:p>
        </w:tc>
        <w:tc>
          <w:tcPr>
            <w:tcW w:w="4247" w:type="dxa"/>
          </w:tcPr>
          <w:p w14:paraId="686D52CB" w14:textId="77777777" w:rsidR="003654F9" w:rsidRDefault="003654F9" w:rsidP="00393DCC">
            <w:r>
              <w:t>“00” – sucesso</w:t>
            </w:r>
          </w:p>
          <w:p w14:paraId="450E2EAE" w14:textId="77777777" w:rsidR="003654F9" w:rsidRDefault="003654F9" w:rsidP="00393DCC">
            <w:r>
              <w:t>“99” – erro</w:t>
            </w:r>
          </w:p>
          <w:p w14:paraId="4C21A97E" w14:textId="77777777" w:rsidR="00567CED" w:rsidRDefault="003654F9" w:rsidP="00393DCC">
            <w:r>
              <w:t>Mensagem – 100 caracteres</w:t>
            </w:r>
          </w:p>
        </w:tc>
      </w:tr>
      <w:tr w:rsidR="00025055" w14:paraId="2A8D010C" w14:textId="77777777" w:rsidTr="00505885">
        <w:tc>
          <w:tcPr>
            <w:tcW w:w="4247" w:type="dxa"/>
          </w:tcPr>
          <w:p w14:paraId="64F8BDAD" w14:textId="77777777" w:rsidR="00025055" w:rsidRPr="00025055" w:rsidRDefault="00025055" w:rsidP="00B409A5">
            <w:r w:rsidRPr="00025055">
              <w:t>21</w:t>
            </w:r>
            <w:r>
              <w:t xml:space="preserve"> – Informa DCC de TDPF</w:t>
            </w:r>
            <w:r w:rsidR="00D944D4">
              <w:t xml:space="preserve"> </w:t>
            </w:r>
          </w:p>
        </w:tc>
        <w:tc>
          <w:tcPr>
            <w:tcW w:w="4247" w:type="dxa"/>
          </w:tcPr>
          <w:p w14:paraId="3591844B" w14:textId="77777777" w:rsidR="00025055" w:rsidRPr="001A3D0A" w:rsidRDefault="00025055" w:rsidP="00025055">
            <w:r>
              <w:t>21 – Resposta</w:t>
            </w:r>
            <w:r w:rsidR="00B409A5">
              <w:t xml:space="preserve"> (</w:t>
            </w:r>
            <w:proofErr w:type="spellStart"/>
            <w:r w:rsidR="00B409A5">
              <w:t>cpf</w:t>
            </w:r>
            <w:proofErr w:type="spellEnd"/>
            <w:r w:rsidR="00B409A5">
              <w:t xml:space="preserve"> deve estar alocado ou ser de supervisor </w:t>
            </w:r>
            <w:r w:rsidR="00B409A5" w:rsidRPr="00B03FCE">
              <w:rPr>
                <w:strike/>
              </w:rPr>
              <w:t xml:space="preserve">e </w:t>
            </w:r>
            <w:r w:rsidRPr="00B03FCE">
              <w:rPr>
                <w:strike/>
              </w:rPr>
              <w:t>o TDPF deve estar em andamento</w:t>
            </w:r>
            <w:r>
              <w:t>)</w:t>
            </w:r>
          </w:p>
        </w:tc>
      </w:tr>
      <w:tr w:rsidR="00025055" w14:paraId="15CD0A6A" w14:textId="77777777" w:rsidTr="00505885">
        <w:tc>
          <w:tcPr>
            <w:tcW w:w="4247" w:type="dxa"/>
          </w:tcPr>
          <w:p w14:paraId="7E6DEDFD" w14:textId="77777777" w:rsidR="00025055" w:rsidRDefault="00025055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5A5011CC" w14:textId="77777777" w:rsidR="00025055" w:rsidRDefault="00025055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CC7A7EF" w14:textId="1EDA96E8" w:rsidR="00025055" w:rsidRDefault="00025055" w:rsidP="00025055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  <w:r w:rsidR="0028046D">
              <w:t xml:space="preserve"> </w:t>
            </w:r>
          </w:p>
          <w:p w14:paraId="22825A16" w14:textId="77777777" w:rsidR="00025055" w:rsidRDefault="00025055" w:rsidP="00025055">
            <w:r>
              <w:t>DCC – 17</w:t>
            </w:r>
          </w:p>
          <w:p w14:paraId="7DC6C4CC" w14:textId="77777777" w:rsidR="00B409A5" w:rsidRDefault="00B409A5" w:rsidP="00025055"/>
          <w:p w14:paraId="4D78B8E6" w14:textId="77777777" w:rsidR="00B409A5" w:rsidRDefault="00B409A5" w:rsidP="00025055">
            <w:r>
              <w:t>DCC deve ser único na base de dados</w:t>
            </w:r>
          </w:p>
          <w:p w14:paraId="2B5A33E3" w14:textId="77777777" w:rsidR="00025055" w:rsidRPr="00025055" w:rsidRDefault="00025055" w:rsidP="00025055"/>
        </w:tc>
        <w:tc>
          <w:tcPr>
            <w:tcW w:w="4247" w:type="dxa"/>
          </w:tcPr>
          <w:p w14:paraId="3E854742" w14:textId="77777777" w:rsidR="00025055" w:rsidRDefault="00025055" w:rsidP="00025055">
            <w:proofErr w:type="gramStart"/>
            <w:r>
              <w:t>mensagem</w:t>
            </w:r>
            <w:proofErr w:type="gramEnd"/>
            <w:r>
              <w:t xml:space="preserve"> (100 caracteres)</w:t>
            </w:r>
          </w:p>
          <w:p w14:paraId="1A0B86DF" w14:textId="77777777" w:rsidR="00B409A5" w:rsidRDefault="00B409A5" w:rsidP="00025055"/>
          <w:p w14:paraId="4741CEF6" w14:textId="5BDA49FC" w:rsidR="00B409A5" w:rsidRDefault="00B409A5" w:rsidP="00B409A5">
            <w:r>
              <w:t>DCC deve ser único na base de dados</w:t>
            </w:r>
          </w:p>
          <w:p w14:paraId="605524EF" w14:textId="3D1D5E86" w:rsidR="006F200B" w:rsidRDefault="006F200B" w:rsidP="00B409A5">
            <w:r>
              <w:t>Inicia o monitoramento do TDPF</w:t>
            </w:r>
          </w:p>
          <w:p w14:paraId="42AD84D0" w14:textId="77777777" w:rsidR="00025055" w:rsidRPr="001A3D0A" w:rsidRDefault="00025055" w:rsidP="00025055"/>
        </w:tc>
      </w:tr>
      <w:tr w:rsidR="00DC23DA" w14:paraId="4AAB0B9E" w14:textId="77777777" w:rsidTr="00505885">
        <w:tc>
          <w:tcPr>
            <w:tcW w:w="4247" w:type="dxa"/>
          </w:tcPr>
          <w:p w14:paraId="38A16020" w14:textId="258B6BA9" w:rsidR="00DC23DA" w:rsidRPr="00DC23DA" w:rsidRDefault="00DC23DA" w:rsidP="00025055">
            <w:r w:rsidRPr="00DC23DA">
              <w:t xml:space="preserve">22 – Troca </w:t>
            </w:r>
            <w:r>
              <w:t>Senha</w:t>
            </w:r>
          </w:p>
        </w:tc>
        <w:tc>
          <w:tcPr>
            <w:tcW w:w="4247" w:type="dxa"/>
          </w:tcPr>
          <w:p w14:paraId="21F18C96" w14:textId="7C849214" w:rsidR="00DC23DA" w:rsidRPr="00DC23DA" w:rsidRDefault="00DC23DA" w:rsidP="00025055">
            <w:r>
              <w:t>22 – Resposta</w:t>
            </w:r>
          </w:p>
        </w:tc>
      </w:tr>
      <w:tr w:rsidR="00DC23DA" w14:paraId="0429BD25" w14:textId="77777777" w:rsidTr="00505885">
        <w:tc>
          <w:tcPr>
            <w:tcW w:w="4247" w:type="dxa"/>
          </w:tcPr>
          <w:p w14:paraId="11D121D4" w14:textId="3EFACFD8" w:rsidR="00DC23DA" w:rsidRDefault="00DC23DA" w:rsidP="0002505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0F9F756" w14:textId="1C2CE54A" w:rsidR="00DC23DA" w:rsidRDefault="00DC23DA" w:rsidP="0002505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E9BFF04" w14:textId="3810D138" w:rsidR="00DC23DA" w:rsidRPr="00DC23DA" w:rsidRDefault="00DC23DA" w:rsidP="00025055">
            <w:proofErr w:type="spellStart"/>
            <w:r>
              <w:t>novaSenha</w:t>
            </w:r>
            <w:proofErr w:type="spellEnd"/>
            <w:r>
              <w:t xml:space="preserve"> – 6 dígitos</w:t>
            </w:r>
          </w:p>
        </w:tc>
        <w:tc>
          <w:tcPr>
            <w:tcW w:w="4247" w:type="dxa"/>
          </w:tcPr>
          <w:p w14:paraId="2112EF47" w14:textId="77777777" w:rsidR="00DC23DA" w:rsidRDefault="00DC23DA" w:rsidP="00025055">
            <w:r>
              <w:t>S ou N – trocou ou não</w:t>
            </w:r>
          </w:p>
          <w:p w14:paraId="01931F70" w14:textId="29E49463" w:rsidR="00DC23DA" w:rsidRPr="00DC23DA" w:rsidRDefault="00DC23DA" w:rsidP="00025055">
            <w:r>
              <w:t>Msg (100 caracteres)</w:t>
            </w:r>
          </w:p>
        </w:tc>
      </w:tr>
      <w:tr w:rsidR="00363334" w14:paraId="0E90DB29" w14:textId="77777777" w:rsidTr="00505885">
        <w:tc>
          <w:tcPr>
            <w:tcW w:w="4247" w:type="dxa"/>
          </w:tcPr>
          <w:p w14:paraId="13B36A20" w14:textId="3A9556FB" w:rsidR="00363334" w:rsidRPr="00363334" w:rsidRDefault="00363334" w:rsidP="00025055">
            <w:r w:rsidRPr="00363334">
              <w:t xml:space="preserve">23 – Envia </w:t>
            </w:r>
            <w:r>
              <w:t>informações sobre pontuação do TDPF</w:t>
            </w:r>
          </w:p>
        </w:tc>
        <w:tc>
          <w:tcPr>
            <w:tcW w:w="4247" w:type="dxa"/>
          </w:tcPr>
          <w:p w14:paraId="64FB0F8F" w14:textId="48C1BB51" w:rsidR="00363334" w:rsidRPr="00363334" w:rsidRDefault="00363334" w:rsidP="003A2A8D">
            <w:r>
              <w:t>23 – Resposta (</w:t>
            </w:r>
            <w:proofErr w:type="spellStart"/>
            <w:r>
              <w:t>cpf</w:t>
            </w:r>
            <w:proofErr w:type="spellEnd"/>
            <w:r>
              <w:t xml:space="preserve"> deve ser do supervisor</w:t>
            </w:r>
            <w:r w:rsidR="00691EBC">
              <w:t xml:space="preserve"> ou de fiscal alocado</w:t>
            </w:r>
            <w:r>
              <w:t xml:space="preserve">; </w:t>
            </w:r>
            <w:proofErr w:type="spellStart"/>
            <w:r>
              <w:t>tdpf</w:t>
            </w:r>
            <w:proofErr w:type="spellEnd"/>
            <w:r w:rsidR="003A2A8D">
              <w:t xml:space="preserve"> não</w:t>
            </w:r>
            <w:r>
              <w:t xml:space="preserve"> pode estar encerrado</w:t>
            </w:r>
            <w:r w:rsidR="003A2A8D">
              <w:t xml:space="preserve"> há mais de 180 dias</w:t>
            </w:r>
            <w:r>
              <w:t>)</w:t>
            </w:r>
          </w:p>
        </w:tc>
      </w:tr>
      <w:tr w:rsidR="00363334" w14:paraId="073D0574" w14:textId="77777777" w:rsidTr="00505885">
        <w:tc>
          <w:tcPr>
            <w:tcW w:w="4247" w:type="dxa"/>
          </w:tcPr>
          <w:p w14:paraId="2FD9680D" w14:textId="77777777" w:rsidR="00363334" w:rsidRDefault="00363334" w:rsidP="00363334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42798E6B" w14:textId="77777777" w:rsidR="00363334" w:rsidRDefault="00363334" w:rsidP="00363334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0A22CFFE" w14:textId="77777777" w:rsidR="00363334" w:rsidRDefault="00363334" w:rsidP="00363334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 </w:t>
            </w:r>
          </w:p>
          <w:p w14:paraId="31F62565" w14:textId="77777777" w:rsidR="00363334" w:rsidRDefault="00363334" w:rsidP="00363334">
            <w:r>
              <w:t>Se não enviar a parte abaixo: apaga o registro atual</w:t>
            </w:r>
          </w:p>
          <w:p w14:paraId="3F74F10D" w14:textId="0594E697" w:rsidR="007E7FB5" w:rsidRDefault="007E7FB5" w:rsidP="00363334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47D2CEB7" w14:textId="77777777" w:rsidR="007E7FB5" w:rsidRDefault="007E7FB5" w:rsidP="00363334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4E80D282" w14:textId="77777777" w:rsidR="007E7FB5" w:rsidRDefault="007E7FB5" w:rsidP="00363334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2F4B5CA5" w14:textId="77777777" w:rsidR="007E7FB5" w:rsidRDefault="007E7FB5" w:rsidP="00363334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BFE571D" w14:textId="77777777" w:rsidR="007E7FB5" w:rsidRDefault="007E7FB5" w:rsidP="00363334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74D00661" w14:textId="3BAB059D" w:rsidR="007E7FB5" w:rsidRDefault="007E7FB5" w:rsidP="00363334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6C8794F" w14:textId="77777777" w:rsidR="007E7FB5" w:rsidRDefault="007E7FB5" w:rsidP="00363334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07D0E6D8" w14:textId="77777777" w:rsidR="007E7FB5" w:rsidRDefault="007E7FB5" w:rsidP="00363334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6B73150" w14:textId="77777777" w:rsidR="007E7FB5" w:rsidRDefault="007E7FB5" w:rsidP="00363334">
            <w:r>
              <w:t>Situacao11: S ou N</w:t>
            </w:r>
          </w:p>
          <w:p w14:paraId="6A2211F9" w14:textId="4020F134" w:rsidR="007E7FB5" w:rsidRDefault="007E7FB5" w:rsidP="00363334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7C82C7D6" w14:textId="1E947EE6" w:rsidR="007E7FB5" w:rsidRDefault="007E7FB5" w:rsidP="00363334">
            <w:r>
              <w:t>Situacao15: S ou N</w:t>
            </w:r>
          </w:p>
          <w:p w14:paraId="41D50B08" w14:textId="4D6F1EA2" w:rsidR="00A61A24" w:rsidRDefault="00A61A24" w:rsidP="00363334">
            <w:r>
              <w:t>EstabPrev</w:t>
            </w:r>
            <w:r w:rsidR="00464657">
              <w:t>1</w:t>
            </w:r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5744F6E8" w14:textId="325B1F61" w:rsidR="00464657" w:rsidRDefault="00464657" w:rsidP="00363334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522ED789" w14:textId="4D8429FF" w:rsidR="00A61A24" w:rsidRDefault="00A61A24" w:rsidP="00363334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2E8DA69C" w14:textId="42DCAB37" w:rsidR="00A61A24" w:rsidRDefault="00A61A24" w:rsidP="00363334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15BF67E8" w14:textId="5FB1316F" w:rsidR="00A61A24" w:rsidRDefault="00A61A24" w:rsidP="00363334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28B36CFF" w14:textId="51831EEC" w:rsidR="00A61A24" w:rsidRDefault="00FB54B0" w:rsidP="00363334">
            <w:proofErr w:type="spellStart"/>
            <w:r>
              <w:t>QtdePER</w:t>
            </w:r>
            <w:proofErr w:type="spellEnd"/>
            <w:r w:rsidR="00A61A24">
              <w:t xml:space="preserve">: </w:t>
            </w:r>
            <w:proofErr w:type="spellStart"/>
            <w:r w:rsidR="00A61A24">
              <w:t>nn</w:t>
            </w:r>
            <w:proofErr w:type="spellEnd"/>
            <w:r w:rsidR="00A61A24">
              <w:t xml:space="preserve"> </w:t>
            </w:r>
          </w:p>
          <w:p w14:paraId="32CE5EBE" w14:textId="77777777" w:rsidR="007E7FB5" w:rsidRDefault="007E7FB5" w:rsidP="00363334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27A7CC9C" w14:textId="77777777" w:rsidR="00A61A24" w:rsidRDefault="00A61A24" w:rsidP="00363334">
            <w:proofErr w:type="spellStart"/>
            <w:r>
              <w:lastRenderedPageBreak/>
              <w:t>Compensacao</w:t>
            </w:r>
            <w:proofErr w:type="spellEnd"/>
            <w:r>
              <w:t>: S ou N</w:t>
            </w:r>
          </w:p>
          <w:p w14:paraId="75E8C42D" w14:textId="5902943B" w:rsidR="00A61A24" w:rsidRPr="00363334" w:rsidRDefault="00A61A24" w:rsidP="00363334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</w:tc>
        <w:tc>
          <w:tcPr>
            <w:tcW w:w="4247" w:type="dxa"/>
          </w:tcPr>
          <w:p w14:paraId="722E3C02" w14:textId="72188E2D" w:rsidR="00E95581" w:rsidRDefault="00E95581" w:rsidP="00025055">
            <w:r>
              <w:lastRenderedPageBreak/>
              <w:t>S ou N</w:t>
            </w:r>
            <w:r w:rsidR="00691EBC">
              <w:t xml:space="preserve"> ou I (TDPF inexistente)</w:t>
            </w:r>
            <w:r w:rsidR="001C1ED6">
              <w:t xml:space="preserve"> ou V (TDPF encerrado há mais de 180 dias)</w:t>
            </w:r>
          </w:p>
          <w:p w14:paraId="41E8CA94" w14:textId="09252CA4" w:rsidR="00363334" w:rsidRDefault="00363334" w:rsidP="00025055">
            <w:r>
              <w:t>Mensagem (100 caracteres)</w:t>
            </w:r>
          </w:p>
          <w:p w14:paraId="7C0F99A4" w14:textId="77777777" w:rsidR="008546E3" w:rsidRDefault="008546E3" w:rsidP="00025055"/>
          <w:p w14:paraId="7DBAEDAD" w14:textId="60E1FB6D" w:rsidR="008546E3" w:rsidRPr="00363334" w:rsidRDefault="008546E3" w:rsidP="008546E3">
            <w:r>
              <w:t>Se já existe o registro, sobrepõe.</w:t>
            </w:r>
          </w:p>
        </w:tc>
      </w:tr>
      <w:tr w:rsidR="00363334" w14:paraId="4046EF01" w14:textId="77777777" w:rsidTr="00505885">
        <w:tc>
          <w:tcPr>
            <w:tcW w:w="4247" w:type="dxa"/>
          </w:tcPr>
          <w:p w14:paraId="5643C482" w14:textId="074E381F" w:rsidR="00363334" w:rsidRPr="00363334" w:rsidRDefault="00363334" w:rsidP="00025055">
            <w:r>
              <w:lastRenderedPageBreak/>
              <w:t>24 – Solicita informações sobre pontuação do TDPF</w:t>
            </w:r>
          </w:p>
        </w:tc>
        <w:tc>
          <w:tcPr>
            <w:tcW w:w="4247" w:type="dxa"/>
          </w:tcPr>
          <w:p w14:paraId="00D68207" w14:textId="060AD0C9" w:rsidR="00363334" w:rsidRPr="00363334" w:rsidRDefault="00363334" w:rsidP="00025055">
            <w:r>
              <w:t>24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</w:t>
            </w:r>
            <w:proofErr w:type="spellStart"/>
            <w:r>
              <w:t>tdpf</w:t>
            </w:r>
            <w:proofErr w:type="spellEnd"/>
            <w:r>
              <w:t xml:space="preserve"> pode estar encerrado)</w:t>
            </w:r>
          </w:p>
        </w:tc>
      </w:tr>
      <w:tr w:rsidR="006A53FD" w14:paraId="4C730D2D" w14:textId="77777777" w:rsidTr="00505885">
        <w:tc>
          <w:tcPr>
            <w:tcW w:w="4247" w:type="dxa"/>
          </w:tcPr>
          <w:p w14:paraId="74CD47D1" w14:textId="77777777" w:rsidR="006A53FD" w:rsidRDefault="006A53FD" w:rsidP="006A53F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2492047" w14:textId="77777777" w:rsidR="006A53FD" w:rsidRDefault="006A53FD" w:rsidP="006A53F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BAF9729" w14:textId="77777777" w:rsidR="006A53FD" w:rsidRDefault="006A53FD" w:rsidP="006A53F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 caracteres numéricos</w:t>
            </w:r>
          </w:p>
          <w:p w14:paraId="6DAE343F" w14:textId="2253185D" w:rsidR="00806632" w:rsidRDefault="00806632" w:rsidP="006A53FD">
            <w:r>
              <w:t>“PAR”- opcional – neste caso, está solicitando apenas os parâmetros internos utilizados para cálculo</w:t>
            </w:r>
          </w:p>
        </w:tc>
        <w:tc>
          <w:tcPr>
            <w:tcW w:w="4247" w:type="dxa"/>
          </w:tcPr>
          <w:p w14:paraId="562BD561" w14:textId="009C6DF8" w:rsidR="006A53FD" w:rsidRDefault="006F1BB9" w:rsidP="00025055">
            <w:r>
              <w:t xml:space="preserve">N, </w:t>
            </w:r>
            <w:r w:rsidR="007E7FB5">
              <w:t>E</w:t>
            </w:r>
            <w:r w:rsidR="00AC4619">
              <w:t>, P</w:t>
            </w:r>
            <w:r w:rsidR="007E7FB5">
              <w:t xml:space="preserve"> ou I (</w:t>
            </w:r>
            <w:r>
              <w:t xml:space="preserve">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</w:t>
            </w:r>
            <w:r w:rsidR="00AC4619">
              <w:t>E = registro existe completo</w:t>
            </w:r>
            <w:r w:rsidR="00C81F64">
              <w:t xml:space="preserve"> ou estão sendo enviados os parâmetros internos</w:t>
            </w:r>
            <w:r w:rsidR="006E6B24">
              <w:t xml:space="preserve"> – caso de “PAR” na requisição</w:t>
            </w:r>
            <w:r w:rsidR="00AC4619">
              <w:t xml:space="preserve">; P = TDPF existe, mas não tem informações abaixo de </w:t>
            </w:r>
            <w:r w:rsidR="006D424A">
              <w:t>Total Pontos</w:t>
            </w:r>
            <w:r w:rsidR="00175774">
              <w:t xml:space="preserve"> [requisição 23 acima]</w:t>
            </w:r>
            <w:r w:rsidR="006E6B24">
              <w:t xml:space="preserve"> – não utilizada no caso de “PAR” na requisição</w:t>
            </w:r>
            <w:r w:rsidR="00175774">
              <w:t>;</w:t>
            </w:r>
            <w:r w:rsidR="001C1ED6">
              <w:t xml:space="preserve"> ou</w:t>
            </w:r>
            <w:r w:rsidR="00175774">
              <w:t xml:space="preserve"> </w:t>
            </w:r>
            <w:r w:rsidR="00AC4619">
              <w:t>I = TDPF inexistente – não vai mais nada</w:t>
            </w:r>
            <w:r w:rsidR="007E7FB5">
              <w:t>)</w:t>
            </w:r>
          </w:p>
          <w:p w14:paraId="21A403C2" w14:textId="68DA5AF6" w:rsidR="003A2A8D" w:rsidRDefault="003A2A8D" w:rsidP="00025055">
            <w:r>
              <w:t>Encerrado: S ou N</w:t>
            </w:r>
          </w:p>
          <w:p w14:paraId="1BE06B88" w14:textId="0151ADDF" w:rsidR="00806632" w:rsidRDefault="00806632" w:rsidP="00025055">
            <w:r>
              <w:t>Se NÃO foi enviado “PAR”:</w:t>
            </w:r>
          </w:p>
          <w:p w14:paraId="328BEAFB" w14:textId="307F4A98" w:rsidR="00D7708D" w:rsidRDefault="00D7708D" w:rsidP="00025055">
            <w:r>
              <w:t>TOTAL P</w:t>
            </w:r>
            <w:r w:rsidR="00C40661">
              <w:t xml:space="preserve">ONTOS:4 </w:t>
            </w:r>
            <w:r>
              <w:t>algarismos</w:t>
            </w:r>
            <w:r w:rsidR="00736541">
              <w:t xml:space="preserve"> (</w:t>
            </w:r>
            <w:proofErr w:type="gramStart"/>
            <w:r w:rsidR="00736541">
              <w:t>0</w:t>
            </w:r>
            <w:r w:rsidR="006D424A">
              <w:t>00</w:t>
            </w:r>
            <w:r w:rsidR="00C40661">
              <w:t>0</w:t>
            </w:r>
            <w:r w:rsidR="00736541">
              <w:t xml:space="preserve"> caso</w:t>
            </w:r>
            <w:proofErr w:type="gramEnd"/>
            <w:r w:rsidR="00736541">
              <w:t xml:space="preserve"> não h</w:t>
            </w:r>
            <w:r w:rsidR="006D424A">
              <w:t>a</w:t>
            </w:r>
            <w:r w:rsidR="00736541">
              <w:t>ja as informações abaixo</w:t>
            </w:r>
            <w:r w:rsidR="008B03BA">
              <w:t>; para usuários regionais ou nacionais, calcula os pontos com base nos parâmetros abaixo sendo considerados zerados</w:t>
            </w:r>
            <w:r w:rsidR="00736541">
              <w:t>)</w:t>
            </w:r>
          </w:p>
          <w:p w14:paraId="58230A50" w14:textId="77777777" w:rsidR="007E7FB5" w:rsidRDefault="007E7FB5" w:rsidP="007E7FB5">
            <w:r>
              <w:t xml:space="preserve">Arrolamento: </w:t>
            </w:r>
            <w:proofErr w:type="spellStart"/>
            <w:r>
              <w:t>nn</w:t>
            </w:r>
            <w:proofErr w:type="spellEnd"/>
            <w:r>
              <w:t xml:space="preserve"> (2 algarismos)</w:t>
            </w:r>
          </w:p>
          <w:p w14:paraId="534F86B0" w14:textId="77777777" w:rsidR="007E7FB5" w:rsidRDefault="007E7FB5" w:rsidP="007E7FB5">
            <w:proofErr w:type="spellStart"/>
            <w:r>
              <w:t>Medcautelar</w:t>
            </w:r>
            <w:proofErr w:type="spellEnd"/>
            <w:r>
              <w:t>: S ou N</w:t>
            </w:r>
          </w:p>
          <w:p w14:paraId="2CEEEFCC" w14:textId="77777777" w:rsidR="007E7FB5" w:rsidRDefault="007E7FB5" w:rsidP="007E7FB5">
            <w:proofErr w:type="spellStart"/>
            <w:r>
              <w:t>RFFPs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5722120" w14:textId="77777777" w:rsidR="007E7FB5" w:rsidRDefault="007E7FB5" w:rsidP="007E7FB5">
            <w:proofErr w:type="spellStart"/>
            <w:r>
              <w:t>Inaptidao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666DB56B" w14:textId="77777777" w:rsidR="007E7FB5" w:rsidRDefault="007E7FB5" w:rsidP="007E7FB5">
            <w:r>
              <w:t xml:space="preserve">Baixa: </w:t>
            </w:r>
            <w:proofErr w:type="spellStart"/>
            <w:r>
              <w:t>nn</w:t>
            </w:r>
            <w:proofErr w:type="spellEnd"/>
          </w:p>
          <w:p w14:paraId="19D5C02F" w14:textId="6AE25B91" w:rsidR="007E7FB5" w:rsidRDefault="007E7FB5" w:rsidP="007E7FB5">
            <w:proofErr w:type="spellStart"/>
            <w:r>
              <w:t>ExclusaoSimples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83A9DA5" w14:textId="77777777" w:rsidR="007E7FB5" w:rsidRDefault="007E7FB5" w:rsidP="007E7FB5">
            <w:proofErr w:type="spellStart"/>
            <w:r>
              <w:t>SujPassivos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</w:p>
          <w:p w14:paraId="3BBEA33A" w14:textId="77777777" w:rsidR="007E7FB5" w:rsidRDefault="007E7FB5" w:rsidP="007E7FB5">
            <w:proofErr w:type="spellStart"/>
            <w:r>
              <w:t>DVs</w:t>
            </w:r>
            <w:proofErr w:type="spellEnd"/>
            <w:r>
              <w:t xml:space="preserve">: </w:t>
            </w:r>
            <w:proofErr w:type="spellStart"/>
            <w:r>
              <w:t>nnn</w:t>
            </w:r>
            <w:proofErr w:type="spellEnd"/>
          </w:p>
          <w:p w14:paraId="1B88AB35" w14:textId="77777777" w:rsidR="007E7FB5" w:rsidRDefault="007E7FB5" w:rsidP="007E7FB5">
            <w:r>
              <w:t>Situacao11: S ou N</w:t>
            </w:r>
          </w:p>
          <w:p w14:paraId="651CE080" w14:textId="77777777" w:rsidR="007E7FB5" w:rsidRDefault="007E7FB5" w:rsidP="007E7FB5">
            <w:proofErr w:type="spellStart"/>
            <w:r>
              <w:t>Interposicao</w:t>
            </w:r>
            <w:proofErr w:type="spellEnd"/>
            <w:r>
              <w:t>: S ou N</w:t>
            </w:r>
          </w:p>
          <w:p w14:paraId="1FDD7CF2" w14:textId="50B05C35" w:rsidR="007E7FB5" w:rsidRDefault="007E7FB5" w:rsidP="007E7FB5">
            <w:r>
              <w:t>Situacao15: S ou N</w:t>
            </w:r>
          </w:p>
          <w:p w14:paraId="3CD3667B" w14:textId="77777777" w:rsidR="004E1053" w:rsidRDefault="004E1053" w:rsidP="004E1053">
            <w:r>
              <w:t xml:space="preserve">EstabPrev1: </w:t>
            </w:r>
            <w:proofErr w:type="spellStart"/>
            <w:r>
              <w:t>nnn</w:t>
            </w:r>
            <w:proofErr w:type="spellEnd"/>
          </w:p>
          <w:p w14:paraId="150F6297" w14:textId="77777777" w:rsidR="004E1053" w:rsidRDefault="004E1053" w:rsidP="004E1053">
            <w:r>
              <w:t xml:space="preserve">EstabPrev2: </w:t>
            </w:r>
            <w:proofErr w:type="spellStart"/>
            <w:r>
              <w:t>nn</w:t>
            </w:r>
            <w:proofErr w:type="spellEnd"/>
          </w:p>
          <w:p w14:paraId="0A45EF89" w14:textId="77777777" w:rsidR="004E1053" w:rsidRDefault="004E1053" w:rsidP="004E1053">
            <w:r>
              <w:t xml:space="preserve">Segurados: </w:t>
            </w:r>
            <w:proofErr w:type="spellStart"/>
            <w:r>
              <w:t>nnnn</w:t>
            </w:r>
            <w:proofErr w:type="spellEnd"/>
          </w:p>
          <w:p w14:paraId="3803027B" w14:textId="77777777" w:rsidR="004E1053" w:rsidRDefault="004E1053" w:rsidP="004E1053">
            <w:r>
              <w:t xml:space="preserve">Prestadores: </w:t>
            </w:r>
            <w:proofErr w:type="spellStart"/>
            <w:r>
              <w:t>nnn</w:t>
            </w:r>
            <w:proofErr w:type="spellEnd"/>
          </w:p>
          <w:p w14:paraId="66830CDC" w14:textId="77777777" w:rsidR="004E1053" w:rsidRDefault="004E1053" w:rsidP="004E1053">
            <w:r>
              <w:t xml:space="preserve">Tomadores: </w:t>
            </w:r>
            <w:proofErr w:type="spellStart"/>
            <w:r>
              <w:t>nnn</w:t>
            </w:r>
            <w:proofErr w:type="spellEnd"/>
          </w:p>
          <w:p w14:paraId="18CE4901" w14:textId="544A3433" w:rsidR="004E1053" w:rsidRDefault="004E1053" w:rsidP="007E7FB5">
            <w:proofErr w:type="spellStart"/>
            <w:r>
              <w:t>QtdePER</w:t>
            </w:r>
            <w:proofErr w:type="spellEnd"/>
            <w:r>
              <w:t xml:space="preserve">: </w:t>
            </w:r>
            <w:proofErr w:type="spellStart"/>
            <w:r>
              <w:t>nn</w:t>
            </w:r>
            <w:proofErr w:type="spellEnd"/>
            <w:r>
              <w:t xml:space="preserve"> </w:t>
            </w:r>
          </w:p>
          <w:p w14:paraId="743356CF" w14:textId="6E05906D" w:rsidR="007E7FB5" w:rsidRDefault="007E7FB5" w:rsidP="007E7FB5">
            <w:proofErr w:type="spellStart"/>
            <w:r>
              <w:t>LancamentoMuldi</w:t>
            </w:r>
            <w:proofErr w:type="spellEnd"/>
            <w:r>
              <w:t>: S ou N</w:t>
            </w:r>
          </w:p>
          <w:p w14:paraId="3A7BF989" w14:textId="77777777" w:rsidR="004E1053" w:rsidRDefault="004E1053" w:rsidP="004E1053">
            <w:proofErr w:type="spellStart"/>
            <w:r>
              <w:t>Compensacao</w:t>
            </w:r>
            <w:proofErr w:type="spellEnd"/>
            <w:r>
              <w:t>: S ou N</w:t>
            </w:r>
          </w:p>
          <w:p w14:paraId="66829431" w14:textId="4120DF86" w:rsidR="004E1053" w:rsidRDefault="004E1053" w:rsidP="004E1053">
            <w:proofErr w:type="spellStart"/>
            <w:r>
              <w:t>CreditoExt</w:t>
            </w:r>
            <w:proofErr w:type="spellEnd"/>
            <w:r>
              <w:t xml:space="preserve"> (PIS/</w:t>
            </w:r>
            <w:proofErr w:type="spellStart"/>
            <w:r>
              <w:t>Cofins</w:t>
            </w:r>
            <w:proofErr w:type="spellEnd"/>
            <w:r>
              <w:t xml:space="preserve"> ou IPI): S ou N</w:t>
            </w:r>
          </w:p>
          <w:p w14:paraId="3A373EB7" w14:textId="77777777" w:rsidR="0063731D" w:rsidRDefault="0063731D" w:rsidP="007E7FB5">
            <w:r>
              <w:t>Data de inclusão do registro: 10 caracteres</w:t>
            </w:r>
          </w:p>
          <w:p w14:paraId="6A15326A" w14:textId="77777777" w:rsidR="00806632" w:rsidRDefault="00806632" w:rsidP="007E7FB5">
            <w:r>
              <w:t>Se foi enviado “PAR”:</w:t>
            </w:r>
          </w:p>
          <w:p w14:paraId="14E0DFFF" w14:textId="1822052D" w:rsidR="00806632" w:rsidRDefault="003F3E8D" w:rsidP="007E7FB5">
            <w:r>
              <w:t>Porte – 3 caracteres</w:t>
            </w:r>
          </w:p>
          <w:p w14:paraId="591C6D53" w14:textId="77777777" w:rsidR="003F3E8D" w:rsidRDefault="003F3E8D" w:rsidP="007E7FB5">
            <w:r>
              <w:t>Acompanhamento – 1 caractere</w:t>
            </w:r>
          </w:p>
          <w:p w14:paraId="3988EA90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</w:t>
            </w:r>
            <w:proofErr w:type="spellStart"/>
            <w:r>
              <w:t>Operacoes</w:t>
            </w:r>
            <w:proofErr w:type="spellEnd"/>
            <w:r>
              <w:t xml:space="preserve"> – 3 algarismos</w:t>
            </w:r>
          </w:p>
          <w:p w14:paraId="5A54E9EA" w14:textId="77777777" w:rsidR="003F3E8D" w:rsidRDefault="003F3E8D" w:rsidP="007E7FB5">
            <w:proofErr w:type="spellStart"/>
            <w:r>
              <w:t>Qtde</w:t>
            </w:r>
            <w:proofErr w:type="spellEnd"/>
            <w:r>
              <w:t xml:space="preserve"> Anos – 1 algarismo</w:t>
            </w:r>
          </w:p>
          <w:p w14:paraId="577837CB" w14:textId="77777777" w:rsidR="003F3E8D" w:rsidRDefault="003F3E8D" w:rsidP="007E7FB5">
            <w:r>
              <w:t>Tributo Principal – 4 algarismos</w:t>
            </w:r>
          </w:p>
          <w:p w14:paraId="4F17505E" w14:textId="2AE19C5A" w:rsidR="003F3E8D" w:rsidRPr="00363334" w:rsidRDefault="003F3E8D" w:rsidP="007E7FB5">
            <w:r>
              <w:t>Operação Principal – 5 algarismos</w:t>
            </w:r>
          </w:p>
        </w:tc>
      </w:tr>
      <w:tr w:rsidR="009D6B25" w14:paraId="13DF14BA" w14:textId="77777777" w:rsidTr="00505885">
        <w:tc>
          <w:tcPr>
            <w:tcW w:w="4247" w:type="dxa"/>
          </w:tcPr>
          <w:p w14:paraId="0C4D5ED8" w14:textId="36B72DD4" w:rsidR="009D6B25" w:rsidRDefault="009D6B25" w:rsidP="00025055">
            <w:r>
              <w:t xml:space="preserve">25 – Solicita </w:t>
            </w:r>
            <w:proofErr w:type="spellStart"/>
            <w:r>
              <w:t>TDPFs</w:t>
            </w:r>
            <w:proofErr w:type="spellEnd"/>
            <w:r>
              <w:t xml:space="preserve"> para os quais não há ciência registrada até a data atual entre XX e YY dias exatos </w:t>
            </w:r>
            <w:r w:rsidR="0017606E">
              <w:t xml:space="preserve">após </w:t>
            </w:r>
            <w:r>
              <w:t>a emissão</w:t>
            </w:r>
          </w:p>
        </w:tc>
        <w:tc>
          <w:tcPr>
            <w:tcW w:w="4247" w:type="dxa"/>
          </w:tcPr>
          <w:p w14:paraId="0F3C358D" w14:textId="73575E2F" w:rsidR="009D6B25" w:rsidRPr="00363334" w:rsidRDefault="009D6B25" w:rsidP="00025055">
            <w:r>
              <w:t>2</w:t>
            </w:r>
            <w:r w:rsidR="00A042FB">
              <w:t>5</w:t>
            </w:r>
            <w:r>
              <w:t xml:space="preserve"> – Retorna relação abaixo (</w:t>
            </w:r>
            <w:proofErr w:type="spellStart"/>
            <w:r>
              <w:t>cpf</w:t>
            </w:r>
            <w:proofErr w:type="spellEnd"/>
            <w:r>
              <w:t xml:space="preserve"> deve estar alocado ou ser do supervisor; somente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9D6B25" w14:paraId="1C4B19F0" w14:textId="77777777" w:rsidTr="00505885">
        <w:tc>
          <w:tcPr>
            <w:tcW w:w="4247" w:type="dxa"/>
          </w:tcPr>
          <w:p w14:paraId="5CE3DE41" w14:textId="77777777" w:rsidR="009D6B25" w:rsidRDefault="009D6B25" w:rsidP="009D6B25">
            <w:proofErr w:type="spellStart"/>
            <w:proofErr w:type="gramStart"/>
            <w:r>
              <w:lastRenderedPageBreak/>
              <w:t>cpf</w:t>
            </w:r>
            <w:proofErr w:type="spellEnd"/>
            <w:proofErr w:type="gramEnd"/>
            <w:r>
              <w:t xml:space="preserve"> – 11</w:t>
            </w:r>
          </w:p>
          <w:p w14:paraId="2CD241F3" w14:textId="687B233E" w:rsidR="009D6B25" w:rsidRDefault="009D6B25" w:rsidP="009D6B2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703FFED" w14:textId="7FC10F5D" w:rsidR="009D6B25" w:rsidRDefault="009D6B25" w:rsidP="009D6B25">
            <w:r>
              <w:t>XX</w:t>
            </w:r>
          </w:p>
          <w:p w14:paraId="2C775CB2" w14:textId="00512F94" w:rsidR="009D6B25" w:rsidRDefault="009D6B25" w:rsidP="009D6B25">
            <w:r>
              <w:t>YY</w:t>
            </w:r>
          </w:p>
          <w:p w14:paraId="1E256D76" w14:textId="77777777" w:rsidR="009D6B25" w:rsidRPr="00346727" w:rsidRDefault="009D6B25" w:rsidP="00025055">
            <w:pPr>
              <w:rPr>
                <w:u w:val="single"/>
              </w:rPr>
            </w:pPr>
          </w:p>
        </w:tc>
        <w:tc>
          <w:tcPr>
            <w:tcW w:w="4247" w:type="dxa"/>
          </w:tcPr>
          <w:p w14:paraId="303750F8" w14:textId="4E233415" w:rsidR="009D6B25" w:rsidRDefault="009D6B25" w:rsidP="00025055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na situação</w:t>
            </w:r>
            <w:r w:rsidR="00A042FB">
              <w:t xml:space="preserve"> (se NN=”00”, então não retorna dados abaixo)</w:t>
            </w:r>
          </w:p>
          <w:p w14:paraId="70A8228E" w14:textId="32C0F9AE" w:rsidR="009D6B25" w:rsidRDefault="009D6B25" w:rsidP="00025055">
            <w:r>
              <w:t>TDPF – 16 caracteres</w:t>
            </w:r>
          </w:p>
          <w:p w14:paraId="0FE1CEA7" w14:textId="77777777" w:rsidR="009D6B25" w:rsidRDefault="009D6B25" w:rsidP="00025055">
            <w:r>
              <w:t>Nome – nome fiscalizado (100 caracteres)</w:t>
            </w:r>
          </w:p>
          <w:p w14:paraId="66005F29" w14:textId="77777777" w:rsidR="009D6B25" w:rsidRDefault="009D6B25" w:rsidP="00025055">
            <w:r>
              <w:t>Emissão – data de emissão do TDPF (10 caracteres)</w:t>
            </w:r>
          </w:p>
          <w:p w14:paraId="0C66EF46" w14:textId="0564EF20" w:rsidR="009D6B25" w:rsidRDefault="009D6B25" w:rsidP="00025055">
            <w:r>
              <w:t>Vencimento – vencimento do TDPF (10 caracteres)</w:t>
            </w:r>
          </w:p>
          <w:p w14:paraId="0C36630A" w14:textId="4886B5C3" w:rsidR="00847CE9" w:rsidRDefault="00847CE9" w:rsidP="00025055">
            <w:r>
              <w:t>Primeiro Nome Fiscal – 20 caracteres</w:t>
            </w:r>
          </w:p>
          <w:p w14:paraId="634B4F32" w14:textId="225C9D3A" w:rsidR="009D6B25" w:rsidRDefault="009D6B25" w:rsidP="00025055">
            <w:r>
              <w:t>(</w:t>
            </w:r>
            <w:proofErr w:type="gramStart"/>
            <w:r>
              <w:t>máximo</w:t>
            </w:r>
            <w:proofErr w:type="gramEnd"/>
            <w:r>
              <w:t xml:space="preserve"> de 5</w:t>
            </w:r>
            <w:r w:rsidR="00260E68">
              <w:t xml:space="preserve"> registros</w:t>
            </w:r>
            <w:r>
              <w:t>)</w:t>
            </w:r>
          </w:p>
          <w:p w14:paraId="1CE51B0A" w14:textId="7651701D" w:rsidR="009D6B25" w:rsidRPr="00363334" w:rsidRDefault="009D6B25" w:rsidP="00025055">
            <w:r>
              <w:t xml:space="preserve">Se NN&gt;5, envia 5, espera a requisição </w:t>
            </w:r>
            <w:r w:rsidR="00A042FB">
              <w:t>25</w:t>
            </w:r>
            <w:r>
              <w:t xml:space="preserve"> com o </w:t>
            </w:r>
            <w:proofErr w:type="spellStart"/>
            <w:r>
              <w:t>cpf</w:t>
            </w:r>
            <w:proofErr w:type="spellEnd"/>
            <w:r>
              <w:t xml:space="preserve"> = 12345678909 (sem XX e YY), envia mais 5 e assim sucessivamente. A partir do segundo envio, envia 25 e os dados (sem NN).</w:t>
            </w:r>
          </w:p>
        </w:tc>
      </w:tr>
      <w:tr w:rsidR="00346727" w14:paraId="08EDA562" w14:textId="77777777" w:rsidTr="00505885">
        <w:tc>
          <w:tcPr>
            <w:tcW w:w="4247" w:type="dxa"/>
          </w:tcPr>
          <w:p w14:paraId="3870F9E8" w14:textId="67ED7AC6" w:rsidR="00346727" w:rsidRDefault="00346727" w:rsidP="00025055">
            <w:r>
              <w:t>26 – Solicita envio de senha para o e-mail institucional</w:t>
            </w:r>
          </w:p>
        </w:tc>
        <w:tc>
          <w:tcPr>
            <w:tcW w:w="4247" w:type="dxa"/>
          </w:tcPr>
          <w:p w14:paraId="612FFC44" w14:textId="4CBF0B5C" w:rsidR="00346727" w:rsidRPr="00363334" w:rsidRDefault="00346727" w:rsidP="00025055">
            <w:r>
              <w:t>26 – Envia a chave para o e-mail institucional ligado ao CPF</w:t>
            </w:r>
          </w:p>
        </w:tc>
      </w:tr>
      <w:tr w:rsidR="00346727" w14:paraId="6E519F63" w14:textId="77777777" w:rsidTr="00505885">
        <w:tc>
          <w:tcPr>
            <w:tcW w:w="4247" w:type="dxa"/>
          </w:tcPr>
          <w:p w14:paraId="217197A5" w14:textId="4D6E63F7" w:rsidR="00346727" w:rsidRDefault="00346727" w:rsidP="0002505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2E252B0F" w14:textId="02512798" w:rsidR="00346727" w:rsidRDefault="00346727" w:rsidP="00025055">
            <w:proofErr w:type="spellStart"/>
            <w:r>
              <w:t>chaveContagil</w:t>
            </w:r>
            <w:proofErr w:type="spellEnd"/>
            <w:r>
              <w:t xml:space="preserve"> - 6</w:t>
            </w:r>
          </w:p>
        </w:tc>
        <w:tc>
          <w:tcPr>
            <w:tcW w:w="4247" w:type="dxa"/>
          </w:tcPr>
          <w:p w14:paraId="62F1B8F6" w14:textId="20BE5218" w:rsidR="00346727" w:rsidRPr="00363334" w:rsidRDefault="00346727" w:rsidP="00025055">
            <w:r>
              <w:t>Mensagem (até 100 caracteres)</w:t>
            </w:r>
          </w:p>
        </w:tc>
      </w:tr>
      <w:tr w:rsidR="00D340ED" w14:paraId="4041E3ED" w14:textId="77777777" w:rsidTr="00505885">
        <w:tc>
          <w:tcPr>
            <w:tcW w:w="4247" w:type="dxa"/>
          </w:tcPr>
          <w:p w14:paraId="546B2955" w14:textId="4599A20C" w:rsidR="00D340ED" w:rsidRDefault="00D340ED" w:rsidP="00025055">
            <w:r>
              <w:t>27 – Informa Trimestre da Meta</w:t>
            </w:r>
          </w:p>
        </w:tc>
        <w:tc>
          <w:tcPr>
            <w:tcW w:w="4247" w:type="dxa"/>
          </w:tcPr>
          <w:p w14:paraId="2E1D974B" w14:textId="00083765" w:rsidR="00D340ED" w:rsidRPr="00363334" w:rsidRDefault="00D340ED" w:rsidP="00D340ED">
            <w:r>
              <w:t>27 – Resposta (cpf deve ser do supervis</w:t>
            </w:r>
            <w:r w:rsidR="006A7D96">
              <w:t>or</w:t>
            </w:r>
            <w:r>
              <w:t xml:space="preserve">) </w:t>
            </w:r>
          </w:p>
        </w:tc>
      </w:tr>
      <w:tr w:rsidR="00D340ED" w14:paraId="1344F676" w14:textId="77777777" w:rsidTr="00505885">
        <w:tc>
          <w:tcPr>
            <w:tcW w:w="4247" w:type="dxa"/>
          </w:tcPr>
          <w:p w14:paraId="19637185" w14:textId="5E0B1EA3" w:rsidR="00D340ED" w:rsidRDefault="00D340ED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  <w:p w14:paraId="4AAF94B7" w14:textId="23C4D762" w:rsidR="00D340ED" w:rsidRDefault="00D340ED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783A2E3" w14:textId="7FB1A06A" w:rsidR="00D340ED" w:rsidRDefault="00D340ED" w:rsidP="00D340ED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6E0B6AC0" w14:textId="28755CF1" w:rsidR="00D340ED" w:rsidRDefault="00D340ED" w:rsidP="00D340ED">
            <w:r>
              <w:t>trimestre – 6</w:t>
            </w:r>
          </w:p>
        </w:tc>
        <w:tc>
          <w:tcPr>
            <w:tcW w:w="4247" w:type="dxa"/>
          </w:tcPr>
          <w:p w14:paraId="319AEA1D" w14:textId="12D41723" w:rsidR="00154258" w:rsidRDefault="00154258" w:rsidP="00D340ED">
            <w:proofErr w:type="gramStart"/>
            <w:r>
              <w:t>I  -</w:t>
            </w:r>
            <w:proofErr w:type="gramEnd"/>
            <w:r>
              <w:t xml:space="preserve"> </w:t>
            </w:r>
            <w:proofErr w:type="spellStart"/>
            <w:r>
              <w:t>tdpf</w:t>
            </w:r>
            <w:proofErr w:type="spellEnd"/>
            <w:r>
              <w:t xml:space="preserve"> inexistente</w:t>
            </w:r>
          </w:p>
          <w:p w14:paraId="6D8848FE" w14:textId="6224F3BD" w:rsidR="00154258" w:rsidRDefault="00154258" w:rsidP="00D340ED">
            <w:r>
              <w:t xml:space="preserve">S – </w:t>
            </w:r>
            <w:proofErr w:type="gramStart"/>
            <w:r>
              <w:t>atualização</w:t>
            </w:r>
            <w:proofErr w:type="gramEnd"/>
            <w:r>
              <w:t xml:space="preserve"> feita</w:t>
            </w:r>
          </w:p>
          <w:p w14:paraId="3EA78D33" w14:textId="66B54D3C" w:rsidR="00154258" w:rsidRDefault="00154258" w:rsidP="00D340ED">
            <w:r>
              <w:t xml:space="preserve">N – </w:t>
            </w:r>
            <w:proofErr w:type="gramStart"/>
            <w:r>
              <w:t>atualização</w:t>
            </w:r>
            <w:proofErr w:type="gramEnd"/>
            <w:r>
              <w:t xml:space="preserve"> não foi feita</w:t>
            </w:r>
          </w:p>
          <w:p w14:paraId="470B3033" w14:textId="78A01D8F" w:rsidR="00D340ED" w:rsidRPr="00363334" w:rsidRDefault="00D340ED" w:rsidP="00D340ED">
            <w:r>
              <w:t>Mensagem (até 100 caracteres)</w:t>
            </w:r>
          </w:p>
        </w:tc>
      </w:tr>
      <w:tr w:rsidR="00F66498" w14:paraId="2993763C" w14:textId="77777777" w:rsidTr="00505885">
        <w:tc>
          <w:tcPr>
            <w:tcW w:w="4247" w:type="dxa"/>
          </w:tcPr>
          <w:p w14:paraId="626E9EF4" w14:textId="2133413D" w:rsidR="00F66498" w:rsidRDefault="00F66498" w:rsidP="00D340ED">
            <w:r>
              <w:t>28 – Solicita fiscais alocados</w:t>
            </w:r>
          </w:p>
        </w:tc>
        <w:tc>
          <w:tcPr>
            <w:tcW w:w="4247" w:type="dxa"/>
          </w:tcPr>
          <w:p w14:paraId="48D4DF9D" w14:textId="6FFB1665" w:rsidR="00F66498" w:rsidRPr="00363334" w:rsidRDefault="00F66498" w:rsidP="00D340ED">
            <w:r>
              <w:t>28 – Resposta (</w:t>
            </w:r>
            <w:proofErr w:type="spellStart"/>
            <w:r>
              <w:t>cpf</w:t>
            </w:r>
            <w:proofErr w:type="spellEnd"/>
            <w:r>
              <w:t xml:space="preserve"> deve ser do supervisor ou de fiscal alocado; TDPF em andamento ou encerrado)</w:t>
            </w:r>
          </w:p>
        </w:tc>
      </w:tr>
      <w:tr w:rsidR="00F66498" w14:paraId="4D1F6F17" w14:textId="77777777" w:rsidTr="00505885">
        <w:tc>
          <w:tcPr>
            <w:tcW w:w="4247" w:type="dxa"/>
          </w:tcPr>
          <w:p w14:paraId="0C5E4600" w14:textId="77777777" w:rsidR="00F66498" w:rsidRDefault="00F66498" w:rsidP="00D340ED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de um fiscal alocado ou do supervisor)</w:t>
            </w:r>
          </w:p>
          <w:p w14:paraId="79FEDD62" w14:textId="63D23B84" w:rsidR="00F66498" w:rsidRDefault="00F66498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520CA0F" w14:textId="65AD94FB" w:rsidR="00F66498" w:rsidRDefault="00F66498" w:rsidP="00D340ED">
            <w:proofErr w:type="spellStart"/>
            <w:r>
              <w:t>tdpf</w:t>
            </w:r>
            <w:proofErr w:type="spellEnd"/>
            <w:r>
              <w:t xml:space="preserve"> – 16</w:t>
            </w:r>
          </w:p>
        </w:tc>
        <w:tc>
          <w:tcPr>
            <w:tcW w:w="4247" w:type="dxa"/>
          </w:tcPr>
          <w:p w14:paraId="71675F80" w14:textId="3F3D43CE" w:rsidR="00F66498" w:rsidRDefault="00F66498" w:rsidP="00F66498">
            <w:r>
              <w:t xml:space="preserve">S, N ou I (S = TDPF ok; N = </w:t>
            </w:r>
            <w:proofErr w:type="spellStart"/>
            <w:r>
              <w:t>cpf</w:t>
            </w:r>
            <w:proofErr w:type="spellEnd"/>
            <w:r>
              <w:t xml:space="preserve"> não é de supervisor ou de fiscal alocado; ou I = TDPF inexistente – não vai mais nada em caso de I ou N)</w:t>
            </w:r>
          </w:p>
          <w:p w14:paraId="17151232" w14:textId="4FF06317" w:rsidR="00F66498" w:rsidRDefault="00F66498" w:rsidP="00F66498">
            <w:r>
              <w:t>Nome: 100 caracteres</w:t>
            </w:r>
          </w:p>
          <w:p w14:paraId="499EAC91" w14:textId="51A14081" w:rsidR="00F66498" w:rsidRDefault="00F66498" w:rsidP="00F66498">
            <w:r>
              <w:t>Ence</w:t>
            </w:r>
            <w:r w:rsidR="003E5AFA">
              <w:t>rramento</w:t>
            </w:r>
            <w:r>
              <w:t>:</w:t>
            </w:r>
            <w:r w:rsidR="00AF62B8">
              <w:t xml:space="preserve"> 10 caracteres (</w:t>
            </w:r>
            <w:proofErr w:type="spellStart"/>
            <w:r w:rsidR="00AF62B8">
              <w:t>dd</w:t>
            </w:r>
            <w:proofErr w:type="spellEnd"/>
            <w:r w:rsidR="00AF62B8">
              <w:t>/mm/</w:t>
            </w:r>
            <w:proofErr w:type="spellStart"/>
            <w:r w:rsidR="00AF62B8">
              <w:t>aaaa</w:t>
            </w:r>
            <w:proofErr w:type="spellEnd"/>
            <w:r w:rsidR="00AF62B8">
              <w:t xml:space="preserve"> ou 00/00/0000, se não estiver encerrado)</w:t>
            </w:r>
          </w:p>
          <w:p w14:paraId="13478AD0" w14:textId="18E22EA0" w:rsidR="00F52EFA" w:rsidRDefault="00F52EFA" w:rsidP="00F66498">
            <w:r>
              <w:t>Número Fiscais: dois dígitos (NN)</w:t>
            </w:r>
          </w:p>
          <w:p w14:paraId="59DF4978" w14:textId="3D237C0A" w:rsidR="00F52EFA" w:rsidRDefault="00F52EFA" w:rsidP="00F66498">
            <w:r>
              <w:t>Envia até 10 por vez:</w:t>
            </w:r>
          </w:p>
          <w:p w14:paraId="155A6699" w14:textId="3750ACB6" w:rsidR="00D4388D" w:rsidRDefault="00D4388D" w:rsidP="00F66498">
            <w:proofErr w:type="spellStart"/>
            <w:r>
              <w:t>Cpf</w:t>
            </w:r>
            <w:proofErr w:type="spellEnd"/>
            <w:r>
              <w:t xml:space="preserve">: 11 caracteres </w:t>
            </w:r>
          </w:p>
          <w:p w14:paraId="21D1EA9D" w14:textId="3CC532CE" w:rsidR="00F52EFA" w:rsidRDefault="00F52EFA" w:rsidP="00F66498">
            <w:r>
              <w:t>Nome Fiscal: 100 caracteres</w:t>
            </w:r>
          </w:p>
          <w:p w14:paraId="5BBBE01B" w14:textId="19E868F8" w:rsidR="00F66498" w:rsidRDefault="00F66498" w:rsidP="00F66498">
            <w:r>
              <w:t>Alocação: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2C573D0C" w14:textId="07361E84" w:rsidR="00F66498" w:rsidRDefault="00F66498" w:rsidP="00F66498">
            <w:proofErr w:type="spellStart"/>
            <w:r>
              <w:t>Desalocação</w:t>
            </w:r>
            <w:proofErr w:type="spellEnd"/>
            <w:r>
              <w:t>: 10 caracteres (00/00/0000 no caso de nulo)</w:t>
            </w:r>
          </w:p>
          <w:p w14:paraId="287DE978" w14:textId="77777777" w:rsidR="00F66498" w:rsidRDefault="00F66498" w:rsidP="00D340ED">
            <w:r>
              <w:t>Horas alocadas até a data atual: 4 algarismos</w:t>
            </w:r>
          </w:p>
          <w:p w14:paraId="45F46DA7" w14:textId="1186BE63" w:rsidR="00F52EFA" w:rsidRPr="00363334" w:rsidRDefault="00F52EFA" w:rsidP="00D340ED">
            <w:r>
              <w:t>Se NN&gt;10, aguarda “2812345678909” e envia 28 + Nome Fiscal em diante (no máximo 10 registros)</w:t>
            </w:r>
          </w:p>
        </w:tc>
      </w:tr>
      <w:tr w:rsidR="00F407A8" w14:paraId="79EA8F68" w14:textId="77777777" w:rsidTr="00505885">
        <w:tc>
          <w:tcPr>
            <w:tcW w:w="4247" w:type="dxa"/>
          </w:tcPr>
          <w:p w14:paraId="0926D3AD" w14:textId="3C8A33BB" w:rsidR="00F407A8" w:rsidRDefault="00F407A8" w:rsidP="00D00578">
            <w:r>
              <w:t xml:space="preserve">29 – Solicita </w:t>
            </w:r>
            <w:proofErr w:type="spellStart"/>
            <w:r>
              <w:t>TDPFs</w:t>
            </w:r>
            <w:proofErr w:type="spellEnd"/>
            <w:r>
              <w:t xml:space="preserve"> encerrados ou</w:t>
            </w:r>
            <w:r w:rsidR="00D00578">
              <w:t xml:space="preserve"> com previsão de encerramento em um período</w:t>
            </w:r>
            <w:r w:rsidR="00DC5F02">
              <w:t>, mesmo em andamento</w:t>
            </w:r>
            <w:r w:rsidR="00D00578">
              <w:t xml:space="preserve"> </w:t>
            </w:r>
            <w:r>
              <w:t xml:space="preserve"> (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 xml:space="preserve"> a </w:t>
            </w:r>
            <w:proofErr w:type="spellStart"/>
            <w:r>
              <w:t>aaaa</w:t>
            </w:r>
            <w:proofErr w:type="spellEnd"/>
            <w:r w:rsidR="00D00578">
              <w:t>/trimestre</w:t>
            </w:r>
            <w:r>
              <w:t>)</w:t>
            </w:r>
            <w:r w:rsidR="00D00578">
              <w:t xml:space="preserve"> sob supervisão do CPF</w:t>
            </w:r>
          </w:p>
        </w:tc>
        <w:tc>
          <w:tcPr>
            <w:tcW w:w="4247" w:type="dxa"/>
          </w:tcPr>
          <w:p w14:paraId="319345D3" w14:textId="14BFEABA" w:rsidR="00F407A8" w:rsidRPr="00363334" w:rsidRDefault="00D00578" w:rsidP="00D340ED">
            <w:r>
              <w:t>29 – Resposta (</w:t>
            </w:r>
            <w:proofErr w:type="spellStart"/>
            <w:r>
              <w:t>cpf</w:t>
            </w:r>
            <w:proofErr w:type="spellEnd"/>
            <w:r>
              <w:t xml:space="preserve"> deve ser do supervisor)</w:t>
            </w:r>
          </w:p>
        </w:tc>
      </w:tr>
      <w:tr w:rsidR="00F407A8" w14:paraId="7FFA320D" w14:textId="77777777" w:rsidTr="00505885">
        <w:tc>
          <w:tcPr>
            <w:tcW w:w="4247" w:type="dxa"/>
          </w:tcPr>
          <w:p w14:paraId="72AED20E" w14:textId="79115C10" w:rsidR="00F407A8" w:rsidRDefault="00D00578" w:rsidP="00D340ED">
            <w:proofErr w:type="spellStart"/>
            <w:r>
              <w:t>Cpf</w:t>
            </w:r>
            <w:proofErr w:type="spellEnd"/>
            <w:r>
              <w:t xml:space="preserve"> - 11</w:t>
            </w:r>
          </w:p>
          <w:p w14:paraId="3D5F294D" w14:textId="1B5CB23A" w:rsidR="00D00578" w:rsidRDefault="00D00578" w:rsidP="00D340ED">
            <w:r>
              <w:t xml:space="preserve">Chave </w:t>
            </w:r>
            <w:proofErr w:type="spellStart"/>
            <w:r>
              <w:t>contágil</w:t>
            </w:r>
            <w:proofErr w:type="spellEnd"/>
            <w:r>
              <w:t xml:space="preserve"> – 6</w:t>
            </w:r>
          </w:p>
          <w:p w14:paraId="0D1E2E8B" w14:textId="5100F572" w:rsidR="00D00578" w:rsidRDefault="00D00578" w:rsidP="00D340ED">
            <w:r>
              <w:lastRenderedPageBreak/>
              <w:t>Trimestre inicial: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  <w:p w14:paraId="0BCB20E2" w14:textId="6D709665" w:rsidR="00D00578" w:rsidRDefault="00D00578" w:rsidP="00D340ED">
            <w:r>
              <w:t>Trimestre final: 6 (</w:t>
            </w:r>
            <w:proofErr w:type="spellStart"/>
            <w:r>
              <w:t>aaaa</w:t>
            </w:r>
            <w:proofErr w:type="spellEnd"/>
            <w:r>
              <w:t>/t)</w:t>
            </w:r>
          </w:p>
        </w:tc>
        <w:tc>
          <w:tcPr>
            <w:tcW w:w="4247" w:type="dxa"/>
          </w:tcPr>
          <w:p w14:paraId="65B0694D" w14:textId="1D1FC310" w:rsidR="00196030" w:rsidRDefault="00196030" w:rsidP="00D00578">
            <w:r>
              <w:lastRenderedPageBreak/>
              <w:t>NNN – número de registros</w:t>
            </w:r>
          </w:p>
          <w:p w14:paraId="5AA7149C" w14:textId="53F128A0" w:rsidR="00D00578" w:rsidRDefault="00D00578" w:rsidP="00D00578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119581F0" w14:textId="411F5FCB" w:rsidR="00D00578" w:rsidRDefault="00D00578" w:rsidP="00D00578">
            <w:r>
              <w:lastRenderedPageBreak/>
              <w:t>Encerramento –</w:t>
            </w:r>
            <w:r w:rsidR="006875ED">
              <w:t xml:space="preserve"> 10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 xml:space="preserve"> ou 00/00/0000</w:t>
            </w:r>
            <w:r w:rsidR="006875ED">
              <w:t>)</w:t>
            </w:r>
          </w:p>
          <w:p w14:paraId="2FD6F1F7" w14:textId="27DB3F75" w:rsidR="00D00578" w:rsidRDefault="00D00578" w:rsidP="00D00578">
            <w:r>
              <w:t>Trimestre previsto –</w:t>
            </w:r>
            <w:r w:rsidR="006875ED">
              <w:t xml:space="preserve"> 6</w:t>
            </w:r>
            <w:r>
              <w:t xml:space="preserve"> </w:t>
            </w:r>
            <w:r w:rsidR="006875ED">
              <w:t>(</w:t>
            </w:r>
            <w:proofErr w:type="spellStart"/>
            <w:r>
              <w:t>aaaa</w:t>
            </w:r>
            <w:proofErr w:type="spellEnd"/>
            <w:r>
              <w:t>/t</w:t>
            </w:r>
            <w:r w:rsidR="006875ED">
              <w:t>)</w:t>
            </w:r>
          </w:p>
          <w:p w14:paraId="211E4319" w14:textId="2C3C8B97" w:rsidR="00A03B2C" w:rsidRDefault="00A03B2C" w:rsidP="00D00578">
            <w:r>
              <w:t>Equipe – 25 caracteres</w:t>
            </w:r>
          </w:p>
          <w:p w14:paraId="29C3ED8F" w14:textId="042A8829" w:rsidR="00D45128" w:rsidRDefault="00D45128" w:rsidP="00D00578">
            <w:proofErr w:type="spellStart"/>
            <w:r>
              <w:t>Emissao</w:t>
            </w:r>
            <w:proofErr w:type="spellEnd"/>
            <w:r>
              <w:t xml:space="preserve"> – 10 caracteres</w:t>
            </w:r>
          </w:p>
          <w:p w14:paraId="32986185" w14:textId="77777777" w:rsidR="004444BD" w:rsidRDefault="00D45128" w:rsidP="00D00578">
            <w:r>
              <w:t>Primeira Ciência – 10 caracteres (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6EB6379A" w14:textId="3760501E" w:rsidR="00D45128" w:rsidRDefault="004444BD" w:rsidP="00D00578">
            <w:r>
              <w:t>Pontos – 4 algarismos</w:t>
            </w:r>
          </w:p>
          <w:p w14:paraId="2841D907" w14:textId="77777777" w:rsidR="008F3337" w:rsidRDefault="008F3337" w:rsidP="008F3337">
            <w:r>
              <w:t>Nome Fiscal: 100 caracteres</w:t>
            </w:r>
          </w:p>
          <w:p w14:paraId="1BB398A0" w14:textId="77777777" w:rsidR="008F3337" w:rsidRDefault="008F3337" w:rsidP="008F3337">
            <w:r>
              <w:t>Horas alocadas até a data atual: 4 algarismos</w:t>
            </w:r>
          </w:p>
          <w:p w14:paraId="3D210885" w14:textId="77777777" w:rsidR="008F3337" w:rsidRDefault="008F3337" w:rsidP="00D00578"/>
          <w:p w14:paraId="222B643A" w14:textId="2B04EE97" w:rsidR="00761F65" w:rsidRDefault="00761F65" w:rsidP="00D00578">
            <w:r>
              <w:t>Se número de registros&gt;</w:t>
            </w:r>
            <w:r w:rsidR="00F22B44">
              <w:t>5</w:t>
            </w:r>
            <w:r>
              <w:t xml:space="preserve">0, aguarda “2912345678909” e envia </w:t>
            </w:r>
            <w:r w:rsidR="00F22B44">
              <w:t xml:space="preserve">29 + </w:t>
            </w:r>
            <w:proofErr w:type="spellStart"/>
            <w:r w:rsidR="00F22B44">
              <w:t>tdpf</w:t>
            </w:r>
            <w:proofErr w:type="spellEnd"/>
            <w:r w:rsidR="00F22B44">
              <w:t xml:space="preserve"> em diante (no máximo 5</w:t>
            </w:r>
            <w:r>
              <w:t>0 registros)</w:t>
            </w:r>
          </w:p>
          <w:p w14:paraId="0AB940DE" w14:textId="668B0FC2" w:rsidR="00F407A8" w:rsidRPr="00363334" w:rsidRDefault="00A03B2C" w:rsidP="00196030">
            <w:r>
              <w:t xml:space="preserve">Se não houver </w:t>
            </w:r>
            <w:proofErr w:type="spellStart"/>
            <w:r>
              <w:t>tdpf</w:t>
            </w:r>
            <w:proofErr w:type="spellEnd"/>
            <w:r>
              <w:t>, envia “29</w:t>
            </w:r>
            <w:r w:rsidR="00196030">
              <w:t>000</w:t>
            </w:r>
            <w:r>
              <w:t>”</w:t>
            </w:r>
            <w:r w:rsidR="00196030">
              <w:t xml:space="preserve"> apenas</w:t>
            </w:r>
          </w:p>
        </w:tc>
      </w:tr>
      <w:tr w:rsidR="007629AC" w14:paraId="3EC166B5" w14:textId="77777777" w:rsidTr="00505885">
        <w:tc>
          <w:tcPr>
            <w:tcW w:w="4247" w:type="dxa"/>
          </w:tcPr>
          <w:p w14:paraId="1C5774CB" w14:textId="1A8E79A2" w:rsidR="007629AC" w:rsidRDefault="007629AC" w:rsidP="00D340ED">
            <w:r>
              <w:lastRenderedPageBreak/>
              <w:t>30 – Solicita informar se o CPF é de supervisor do TDPF</w:t>
            </w:r>
            <w:r w:rsidR="0084674B">
              <w:t xml:space="preserve"> ou se está alocado nele</w:t>
            </w:r>
          </w:p>
        </w:tc>
        <w:tc>
          <w:tcPr>
            <w:tcW w:w="4247" w:type="dxa"/>
          </w:tcPr>
          <w:p w14:paraId="62284A90" w14:textId="4BB3ADB2" w:rsidR="007629AC" w:rsidRPr="00363334" w:rsidRDefault="007629AC" w:rsidP="00D340ED">
            <w:r>
              <w:t>30 – Retorna a informação</w:t>
            </w:r>
          </w:p>
        </w:tc>
      </w:tr>
      <w:tr w:rsidR="007629AC" w14:paraId="78D1485D" w14:textId="77777777" w:rsidTr="00505885">
        <w:tc>
          <w:tcPr>
            <w:tcW w:w="4247" w:type="dxa"/>
          </w:tcPr>
          <w:p w14:paraId="2DD81BA7" w14:textId="75CF6925" w:rsidR="007629AC" w:rsidRDefault="007629AC" w:rsidP="00D340E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3F4AC6" w14:textId="156F4705" w:rsidR="007629AC" w:rsidRDefault="007629AC" w:rsidP="00D340E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DEF8CE" w14:textId="2C71FE55" w:rsidR="007629AC" w:rsidRDefault="007629AC" w:rsidP="00D340E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6F689927" w14:textId="4B022811" w:rsidR="007629AC" w:rsidRDefault="007629AC" w:rsidP="00D340ED">
            <w:r>
              <w:t xml:space="preserve">I </w:t>
            </w:r>
            <w:r w:rsidR="0045757D">
              <w:t xml:space="preserve">– </w:t>
            </w:r>
            <w:proofErr w:type="spellStart"/>
            <w:proofErr w:type="gramStart"/>
            <w:r w:rsidR="0045757D">
              <w:t>tdpf</w:t>
            </w:r>
            <w:proofErr w:type="spellEnd"/>
            <w:proofErr w:type="gramEnd"/>
            <w:r w:rsidR="0045757D">
              <w:t xml:space="preserve"> inexistente</w:t>
            </w:r>
            <w:r w:rsidR="0084674B">
              <w:t xml:space="preserve"> (não envia mais nada)</w:t>
            </w:r>
          </w:p>
          <w:p w14:paraId="3AE47666" w14:textId="4A4EF96F" w:rsidR="0084674B" w:rsidRDefault="0084674B" w:rsidP="00D340ED">
            <w:r>
              <w:t>Se o TDPF existir, envia dois caracteres:</w:t>
            </w:r>
          </w:p>
          <w:p w14:paraId="7FBF2596" w14:textId="13133AD5" w:rsidR="0084674B" w:rsidRDefault="0084674B" w:rsidP="00D340ED">
            <w:r>
              <w:t>Primeira informação: S ou N (indica se está alocado ou não no TDPF)</w:t>
            </w:r>
          </w:p>
          <w:p w14:paraId="63C4BC3E" w14:textId="28D9E531" w:rsidR="0084674B" w:rsidRDefault="0084674B" w:rsidP="00D340ED">
            <w:r>
              <w:t>Segunda informação: S ou N (indica se é ou não supervisor)</w:t>
            </w:r>
          </w:p>
          <w:p w14:paraId="36FBE6C8" w14:textId="52C3F4D5" w:rsidR="007629AC" w:rsidRPr="00363334" w:rsidRDefault="007629AC" w:rsidP="00D340ED"/>
        </w:tc>
      </w:tr>
      <w:tr w:rsidR="00943E9E" w14:paraId="3CC6A9DA" w14:textId="77777777" w:rsidTr="00505885">
        <w:tc>
          <w:tcPr>
            <w:tcW w:w="4247" w:type="dxa"/>
          </w:tcPr>
          <w:p w14:paraId="3A6DE787" w14:textId="4E0FB32B" w:rsidR="00943E9E" w:rsidRDefault="00943E9E" w:rsidP="00D340ED">
            <w:r>
              <w:t>31 – Solicitar todas as informações do TDPF (da tabela TDPFS)</w:t>
            </w:r>
          </w:p>
        </w:tc>
        <w:tc>
          <w:tcPr>
            <w:tcW w:w="4247" w:type="dxa"/>
          </w:tcPr>
          <w:p w14:paraId="2558050E" w14:textId="1CA02D45" w:rsidR="00943E9E" w:rsidRPr="00363334" w:rsidRDefault="00943E9E" w:rsidP="00D340ED">
            <w:r>
              <w:t>31 – Retorna a informação (</w:t>
            </w:r>
            <w:proofErr w:type="spellStart"/>
            <w:r>
              <w:t>cpf</w:t>
            </w:r>
            <w:proofErr w:type="spellEnd"/>
            <w:r>
              <w:t xml:space="preserve"> deve estar alocado no TDPF ou ser supervisor dele)</w:t>
            </w:r>
          </w:p>
        </w:tc>
      </w:tr>
      <w:tr w:rsidR="00943E9E" w14:paraId="0AA72413" w14:textId="77777777" w:rsidTr="00505885">
        <w:tc>
          <w:tcPr>
            <w:tcW w:w="4247" w:type="dxa"/>
          </w:tcPr>
          <w:p w14:paraId="1621851F" w14:textId="77777777" w:rsidR="00943E9E" w:rsidRDefault="00943E9E" w:rsidP="00943E9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1EFCBA13" w14:textId="77777777" w:rsidR="00943E9E" w:rsidRDefault="00943E9E" w:rsidP="00943E9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5A0DCB52" w14:textId="607B2D23" w:rsidR="00943E9E" w:rsidRDefault="00943E9E" w:rsidP="00943E9E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5B72AC4A" w14:textId="40BECFE7" w:rsidR="00943E9E" w:rsidRDefault="00943E9E" w:rsidP="00943E9E">
            <w:r>
              <w:t xml:space="preserve">I – </w:t>
            </w:r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inexistente (não envia mais nada); ou</w:t>
            </w:r>
          </w:p>
          <w:p w14:paraId="733AACED" w14:textId="61CFF2EA" w:rsidR="00C71D67" w:rsidRDefault="00C71D67" w:rsidP="00943E9E">
            <w:r>
              <w:t xml:space="preserve">N – </w:t>
            </w:r>
            <w:proofErr w:type="gramStart"/>
            <w:r>
              <w:t>fiscal</w:t>
            </w:r>
            <w:proofErr w:type="gramEnd"/>
            <w:r>
              <w:t xml:space="preserve"> não está alocado ou não é supervisor</w:t>
            </w:r>
          </w:p>
          <w:p w14:paraId="7A4A10DA" w14:textId="4A3A07CA" w:rsidR="00943E9E" w:rsidRDefault="00943E9E" w:rsidP="00943E9E">
            <w:r>
              <w:t xml:space="preserve">S – </w:t>
            </w:r>
            <w:proofErr w:type="spellStart"/>
            <w:proofErr w:type="gramStart"/>
            <w:r w:rsidR="00C71D67">
              <w:t>tdpf</w:t>
            </w:r>
            <w:proofErr w:type="spellEnd"/>
            <w:proofErr w:type="gramEnd"/>
            <w:r w:rsidR="00C71D67">
              <w:t xml:space="preserve"> existe, fiscal pode </w:t>
            </w:r>
            <w:proofErr w:type="spellStart"/>
            <w:r w:rsidR="00C71D67">
              <w:t>acesá-lo</w:t>
            </w:r>
            <w:proofErr w:type="spellEnd"/>
            <w:r>
              <w:t xml:space="preserve"> e as seguintes informações:</w:t>
            </w:r>
          </w:p>
          <w:p w14:paraId="451107BB" w14:textId="5F3A989A" w:rsidR="00943E9E" w:rsidRDefault="00943E9E" w:rsidP="00943E9E">
            <w:r>
              <w:t>Grupo: grupo fiscal (equipe), sem formatação, sem DV – TEXTO (25);</w:t>
            </w:r>
          </w:p>
          <w:p w14:paraId="39625FAF" w14:textId="605C2B92" w:rsidR="00943E9E" w:rsidRDefault="00943E9E" w:rsidP="00943E9E">
            <w:proofErr w:type="spellStart"/>
            <w:r>
              <w:t>Emissao</w:t>
            </w:r>
            <w:proofErr w:type="spellEnd"/>
            <w:r>
              <w:t>: data de emissão do TDPF – DATA/HORA (10);</w:t>
            </w:r>
          </w:p>
          <w:p w14:paraId="0DFD92BF" w14:textId="3B0369B4" w:rsidR="00943E9E" w:rsidRDefault="00943E9E" w:rsidP="00943E9E">
            <w:r>
              <w:t>Encerramento: data de encerramento do TDPF – DATA/HORA (10);</w:t>
            </w:r>
          </w:p>
          <w:p w14:paraId="53F35884" w14:textId="4CE967A0" w:rsidR="00943E9E" w:rsidRDefault="00943E9E" w:rsidP="00943E9E">
            <w:r>
              <w:t>Nome: nome do contribuinte – TEXTO (150);</w:t>
            </w:r>
          </w:p>
          <w:p w14:paraId="3997A375" w14:textId="43FD5585" w:rsidR="00943E9E" w:rsidRDefault="00943E9E" w:rsidP="00943E9E">
            <w:r>
              <w:t>NI: NI do contribuinte – TEXTO (18);</w:t>
            </w:r>
          </w:p>
          <w:p w14:paraId="0966A1BD" w14:textId="52B70521" w:rsidR="00943E9E" w:rsidRDefault="00943E9E" w:rsidP="00943E9E">
            <w:r>
              <w:t>Vencimento: data de vencimento do TDPF – DATA/HORA (10).</w:t>
            </w:r>
          </w:p>
          <w:p w14:paraId="41578828" w14:textId="5AA79D6C" w:rsidR="00943E9E" w:rsidRDefault="00943E9E" w:rsidP="00943E9E">
            <w:r>
              <w:t xml:space="preserve">DCC: </w:t>
            </w:r>
            <w:proofErr w:type="gramStart"/>
            <w:r>
              <w:t>TEXTO(</w:t>
            </w:r>
            <w:proofErr w:type="gramEnd"/>
            <w:r>
              <w:t>17);</w:t>
            </w:r>
          </w:p>
          <w:p w14:paraId="560F3EB9" w14:textId="4E62C273" w:rsidR="00943E9E" w:rsidRDefault="00943E9E" w:rsidP="00943E9E">
            <w:r>
              <w:t>Porte: TEXTO (3 – DEM, MED, DIF);</w:t>
            </w:r>
          </w:p>
          <w:p w14:paraId="21E61108" w14:textId="4FCDC50F" w:rsidR="00943E9E" w:rsidRDefault="00943E9E" w:rsidP="00943E9E">
            <w:r>
              <w:t xml:space="preserve">Acompanhamento: </w:t>
            </w:r>
            <w:proofErr w:type="gramStart"/>
            <w:r>
              <w:t>TEXTO(</w:t>
            </w:r>
            <w:proofErr w:type="gramEnd"/>
            <w:r>
              <w:t>1 – S ou N);</w:t>
            </w:r>
          </w:p>
          <w:p w14:paraId="44387F45" w14:textId="75BD4BC1" w:rsidR="00943E9E" w:rsidRDefault="00943E9E" w:rsidP="00943E9E">
            <w:proofErr w:type="spellStart"/>
            <w:r>
              <w:t>TrimestrePrevisto</w:t>
            </w:r>
            <w:proofErr w:type="spellEnd"/>
            <w:r>
              <w:t xml:space="preserve">: TEXTO (6) – </w:t>
            </w:r>
            <w:proofErr w:type="spellStart"/>
            <w:r>
              <w:t>aaaa</w:t>
            </w:r>
            <w:proofErr w:type="spellEnd"/>
            <w:r>
              <w:t>/t</w:t>
            </w:r>
          </w:p>
          <w:p w14:paraId="7A100F24" w14:textId="3B1E6C1C" w:rsidR="00393BD0" w:rsidRDefault="00393BD0" w:rsidP="00943E9E">
            <w:proofErr w:type="spellStart"/>
            <w:r>
              <w:t>Cpf</w:t>
            </w:r>
            <w:proofErr w:type="spellEnd"/>
            <w:r>
              <w:t xml:space="preserve"> – 11 (</w:t>
            </w:r>
            <w:proofErr w:type="spellStart"/>
            <w:r>
              <w:t>cpf</w:t>
            </w:r>
            <w:proofErr w:type="spellEnd"/>
            <w:r>
              <w:t xml:space="preserve"> do supervisor)</w:t>
            </w:r>
          </w:p>
          <w:p w14:paraId="192652E1" w14:textId="79922818" w:rsidR="00393BD0" w:rsidRDefault="00393BD0" w:rsidP="00943E9E">
            <w:r>
              <w:t>Supervisor – 100 (nome do supervisor)</w:t>
            </w:r>
          </w:p>
          <w:p w14:paraId="5E3DF9DB" w14:textId="77777777" w:rsidR="00943E9E" w:rsidRPr="00363334" w:rsidRDefault="00943E9E" w:rsidP="00D340ED"/>
        </w:tc>
      </w:tr>
      <w:tr w:rsidR="008E63DD" w14:paraId="51417A04" w14:textId="77777777" w:rsidTr="00505885">
        <w:tc>
          <w:tcPr>
            <w:tcW w:w="4247" w:type="dxa"/>
          </w:tcPr>
          <w:p w14:paraId="7B1532EF" w14:textId="4BC9F84E" w:rsidR="008E63DD" w:rsidRDefault="008E63DD" w:rsidP="008E63DD">
            <w:r>
              <w:t xml:space="preserve">32 – Solicita Mensagens </w:t>
            </w:r>
            <w:proofErr w:type="spellStart"/>
            <w:r>
              <w:t>Cofis</w:t>
            </w:r>
            <w:proofErr w:type="spellEnd"/>
          </w:p>
        </w:tc>
        <w:tc>
          <w:tcPr>
            <w:tcW w:w="4247" w:type="dxa"/>
          </w:tcPr>
          <w:p w14:paraId="774FF39B" w14:textId="07DED539" w:rsidR="008E63DD" w:rsidRDefault="008E63DD" w:rsidP="008E63DD">
            <w:r>
              <w:t>32 – Retorna mensagem</w:t>
            </w:r>
          </w:p>
        </w:tc>
      </w:tr>
      <w:tr w:rsidR="008E63DD" w14:paraId="23BE5694" w14:textId="77777777" w:rsidTr="00505885">
        <w:tc>
          <w:tcPr>
            <w:tcW w:w="4247" w:type="dxa"/>
          </w:tcPr>
          <w:p w14:paraId="4D6F5B67" w14:textId="77777777" w:rsidR="008E63DD" w:rsidRDefault="008E63DD" w:rsidP="008E63DD">
            <w:proofErr w:type="spellStart"/>
            <w:r>
              <w:t>Cpf</w:t>
            </w:r>
            <w:proofErr w:type="spellEnd"/>
            <w:r>
              <w:t xml:space="preserve"> – 11 </w:t>
            </w:r>
          </w:p>
          <w:p w14:paraId="42A98DCC" w14:textId="44125868" w:rsidR="008E63DD" w:rsidRDefault="008E63DD" w:rsidP="008E63DD">
            <w:proofErr w:type="spellStart"/>
            <w:r>
              <w:t>chaveContagil</w:t>
            </w:r>
            <w:proofErr w:type="spellEnd"/>
            <w:r>
              <w:t xml:space="preserve"> – 6</w:t>
            </w:r>
          </w:p>
        </w:tc>
        <w:tc>
          <w:tcPr>
            <w:tcW w:w="4247" w:type="dxa"/>
          </w:tcPr>
          <w:p w14:paraId="0ED66D65" w14:textId="050EAF02" w:rsidR="008E63DD" w:rsidRDefault="008E63DD" w:rsidP="008E63DD">
            <w:r>
              <w:t xml:space="preserve">N – </w:t>
            </w:r>
            <w:proofErr w:type="gramStart"/>
            <w:r>
              <w:t>não</w:t>
            </w:r>
            <w:proofErr w:type="gramEnd"/>
            <w:r>
              <w:t xml:space="preserve"> há mensagem</w:t>
            </w:r>
            <w:r w:rsidR="00383A0E">
              <w:t>; ou</w:t>
            </w:r>
          </w:p>
          <w:p w14:paraId="532F667A" w14:textId="77777777" w:rsidR="008E63DD" w:rsidRDefault="008E63DD" w:rsidP="008E63DD">
            <w:r>
              <w:t>S – Há mensagem</w:t>
            </w:r>
          </w:p>
          <w:p w14:paraId="5C7B254B" w14:textId="77777777" w:rsidR="008E63DD" w:rsidRDefault="008E63DD" w:rsidP="008E63DD">
            <w:r>
              <w:lastRenderedPageBreak/>
              <w:t xml:space="preserve">N – </w:t>
            </w:r>
            <w:proofErr w:type="gramStart"/>
            <w:r>
              <w:t>nº</w:t>
            </w:r>
            <w:proofErr w:type="gramEnd"/>
            <w:r>
              <w:t xml:space="preserve"> de mensagens (máximo de 9)</w:t>
            </w:r>
          </w:p>
          <w:p w14:paraId="7DB1A971" w14:textId="3ED3DE44" w:rsidR="008E63DD" w:rsidRDefault="008E63DD" w:rsidP="00C17F7D">
            <w:r>
              <w:t xml:space="preserve">Mensagem (cada mensagem tem 100 caracteres) </w:t>
            </w:r>
          </w:p>
        </w:tc>
      </w:tr>
      <w:tr w:rsidR="00EF1916" w14:paraId="4526E72C" w14:textId="77777777" w:rsidTr="00505885">
        <w:tc>
          <w:tcPr>
            <w:tcW w:w="4247" w:type="dxa"/>
          </w:tcPr>
          <w:p w14:paraId="427F4BD5" w14:textId="3A3F8A96" w:rsidR="00EF1916" w:rsidRDefault="00EF1916" w:rsidP="008E63DD">
            <w:r>
              <w:lastRenderedPageBreak/>
              <w:t>33 – Incluir prorrogação (TDPF em andamento)</w:t>
            </w:r>
          </w:p>
        </w:tc>
        <w:tc>
          <w:tcPr>
            <w:tcW w:w="4247" w:type="dxa"/>
          </w:tcPr>
          <w:p w14:paraId="288D05DE" w14:textId="07C8B3E0" w:rsidR="00EF1916" w:rsidRDefault="00EF1916" w:rsidP="008E63DD">
            <w:r>
              <w:t>33 – retorno (</w:t>
            </w:r>
            <w:proofErr w:type="spellStart"/>
            <w:r>
              <w:t>tdpf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alocado)</w:t>
            </w:r>
          </w:p>
        </w:tc>
      </w:tr>
      <w:tr w:rsidR="00EF1916" w14:paraId="34880415" w14:textId="77777777" w:rsidTr="00505885">
        <w:tc>
          <w:tcPr>
            <w:tcW w:w="4247" w:type="dxa"/>
          </w:tcPr>
          <w:p w14:paraId="1D84C95D" w14:textId="1953D454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(este </w:t>
            </w:r>
            <w:proofErr w:type="spellStart"/>
            <w:r>
              <w:t>cpf</w:t>
            </w:r>
            <w:proofErr w:type="spellEnd"/>
            <w:r>
              <w:t xml:space="preserve"> já terá assinado o documento)</w:t>
            </w:r>
          </w:p>
          <w:p w14:paraId="0A2DB4DA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31D37EFA" w14:textId="74A197C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6490FB9" w14:textId="267667D1" w:rsidR="004B43C7" w:rsidRDefault="004B43C7" w:rsidP="00EF1916">
            <w:proofErr w:type="spellStart"/>
            <w:proofErr w:type="gramStart"/>
            <w:r>
              <w:t>cpfSuperv</w:t>
            </w:r>
            <w:proofErr w:type="spellEnd"/>
            <w:proofErr w:type="gramEnd"/>
            <w:r>
              <w:t xml:space="preserve"> – 11 (supervisor ou supervisor substituto – tem que estar na tabela Fiscais e deve ser diferente de </w:t>
            </w:r>
            <w:proofErr w:type="spellStart"/>
            <w:r>
              <w:t>cpf</w:t>
            </w:r>
            <w:proofErr w:type="spellEnd"/>
            <w:r w:rsidR="0089150E">
              <w:t xml:space="preserve"> e dos </w:t>
            </w:r>
            <w:proofErr w:type="spellStart"/>
            <w:r w:rsidR="0089150E">
              <w:t>cpfsN</w:t>
            </w:r>
            <w:proofErr w:type="spellEnd"/>
            <w:r w:rsidR="0089150E">
              <w:t xml:space="preserve"> abaixo</w:t>
            </w:r>
            <w:r>
              <w:t>)</w:t>
            </w:r>
          </w:p>
          <w:p w14:paraId="13747328" w14:textId="7C61FDB4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564EEF2E" w14:textId="3AD009CC" w:rsidR="00546C9C" w:rsidRDefault="00546C9C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(NN) – 2 algarismos</w:t>
            </w:r>
          </w:p>
          <w:p w14:paraId="5A149B38" w14:textId="5982B297" w:rsidR="0077600E" w:rsidRDefault="0077600E" w:rsidP="00EF1916">
            <w:proofErr w:type="gramStart"/>
            <w:r>
              <w:t>motivo</w:t>
            </w:r>
            <w:proofErr w:type="gramEnd"/>
            <w:r>
              <w:t xml:space="preserve"> (NNN) – 3 algarismos</w:t>
            </w:r>
          </w:p>
          <w:p w14:paraId="21B8FCE5" w14:textId="77777777" w:rsidR="00CE2CF8" w:rsidRDefault="00CE2CF8" w:rsidP="00EF1916"/>
          <w:p w14:paraId="6D964796" w14:textId="5D396951" w:rsidR="002529C2" w:rsidRDefault="002529C2" w:rsidP="00EF1916">
            <w:r>
              <w:t>Noutra mensagem (sem esperar resposta), envia:</w:t>
            </w:r>
          </w:p>
          <w:p w14:paraId="7E8A2A5B" w14:textId="0BE89C92" w:rsidR="002529C2" w:rsidRDefault="002529C2" w:rsidP="00EF1916">
            <w:r>
              <w:t>33</w:t>
            </w:r>
          </w:p>
          <w:p w14:paraId="75CB53D8" w14:textId="1D41727F" w:rsidR="002529C2" w:rsidRDefault="002529C2" w:rsidP="00EF1916">
            <w:proofErr w:type="spellStart"/>
            <w:proofErr w:type="gramStart"/>
            <w:r>
              <w:t>cpf</w:t>
            </w:r>
            <w:proofErr w:type="spellEnd"/>
            <w:proofErr w:type="gramEnd"/>
          </w:p>
          <w:p w14:paraId="05DF48B7" w14:textId="6AA2D4CE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424F024B" w14:textId="082242BE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16C1489D" w14:textId="4DB9F173" w:rsidR="00EF1916" w:rsidRDefault="00EF1916" w:rsidP="00EF1916">
            <w:r>
              <w:t xml:space="preserve">N – </w:t>
            </w:r>
            <w:proofErr w:type="gramStart"/>
            <w:r>
              <w:t>um</w:t>
            </w:r>
            <w:proofErr w:type="gramEnd"/>
            <w:r>
              <w:t xml:space="preserve"> </w:t>
            </w:r>
            <w:proofErr w:type="spellStart"/>
            <w:r>
              <w:t>caracter</w:t>
            </w:r>
            <w:proofErr w:type="spellEnd"/>
            <w:r>
              <w:t xml:space="preserve"> (Nº fiscais</w:t>
            </w:r>
            <w:r w:rsidR="00C84782">
              <w:t xml:space="preserve"> solicitantes</w:t>
            </w:r>
            <w:r>
              <w:t>, incluindo o que envia a requisição e cujo CPF está acima</w:t>
            </w:r>
            <w:r w:rsidR="001947F8">
              <w:t>; supervisor não é relacionado</w:t>
            </w:r>
            <w:r w:rsidR="00852D72">
              <w:t>; no máximo 4</w:t>
            </w:r>
            <w:r>
              <w:t>)</w:t>
            </w:r>
          </w:p>
          <w:p w14:paraId="07434268" w14:textId="264B7F28" w:rsidR="00EF1916" w:rsidRDefault="00EF1916" w:rsidP="00EF1916">
            <w:r>
              <w:t>Cpf1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769C459B" w14:textId="1F12019E" w:rsidR="00EF1916" w:rsidRDefault="00EF1916" w:rsidP="00EF1916">
            <w:r>
              <w:t>Cpf2 –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6EA64EA9" w14:textId="77777777" w:rsidR="00EF1916" w:rsidRDefault="00EF1916" w:rsidP="00EF1916">
            <w:r>
              <w:t>Cpf</w:t>
            </w:r>
            <w:r w:rsidR="00852D72">
              <w:t>3</w:t>
            </w:r>
            <w:r w:rsidR="00840324">
              <w:t xml:space="preserve"> –</w:t>
            </w:r>
            <w:r>
              <w:t xml:space="preserve"> 11</w:t>
            </w:r>
            <w:r w:rsidR="00840324">
              <w:t xml:space="preserve"> (</w:t>
            </w:r>
            <w:proofErr w:type="spellStart"/>
            <w:r w:rsidR="00840324">
              <w:t>cpf</w:t>
            </w:r>
            <w:proofErr w:type="spellEnd"/>
            <w:r w:rsidR="00840324">
              <w:t xml:space="preserve"> de um outro fiscal alocado)</w:t>
            </w:r>
          </w:p>
          <w:p w14:paraId="12B470FF" w14:textId="77777777" w:rsidR="002529C2" w:rsidRDefault="002529C2" w:rsidP="00EF1916"/>
          <w:p w14:paraId="2384493A" w14:textId="3AA99BF7" w:rsidR="002529C2" w:rsidRDefault="002529C2" w:rsidP="00EF1916">
            <w:r>
              <w:t xml:space="preserve">Já envia na sequência, </w:t>
            </w:r>
            <w:r w:rsidR="00E776CA">
              <w:t>após</w:t>
            </w:r>
            <w:r>
              <w:t xml:space="preserve"> resposta </w:t>
            </w:r>
            <w:r w:rsidR="00E776CA">
              <w:t xml:space="preserve">“33”, mas sem fazer outra conexão </w:t>
            </w:r>
            <w:r>
              <w:t>e</w:t>
            </w:r>
            <w:r w:rsidR="00CE2CF8">
              <w:t xml:space="preserve"> </w:t>
            </w:r>
            <w:r>
              <w:t>sem criptografar:</w:t>
            </w:r>
          </w:p>
          <w:p w14:paraId="0E5358BB" w14:textId="6C342802" w:rsidR="002529C2" w:rsidRDefault="002529C2" w:rsidP="00EF1916">
            <w:r>
              <w:t>33</w:t>
            </w:r>
          </w:p>
          <w:p w14:paraId="27EFB730" w14:textId="0A9FBE1C" w:rsidR="002529C2" w:rsidRDefault="00755C96" w:rsidP="00EF1916">
            <w:proofErr w:type="spellStart"/>
            <w:r>
              <w:t>C</w:t>
            </w:r>
            <w:r w:rsidR="002529C2">
              <w:t>pf</w:t>
            </w:r>
            <w:proofErr w:type="spellEnd"/>
          </w:p>
          <w:p w14:paraId="2414B3E1" w14:textId="2DBAF41C" w:rsidR="00755C96" w:rsidRPr="002529C2" w:rsidRDefault="00755C96" w:rsidP="00EF1916">
            <w:r>
              <w:t>Tamanho do</w:t>
            </w:r>
            <w:r w:rsidR="006223EB">
              <w:t>s</w:t>
            </w:r>
            <w:r>
              <w:t xml:space="preserve"> fundamento</w:t>
            </w:r>
            <w:r w:rsidR="006223EB">
              <w:t>s</w:t>
            </w:r>
            <w:r>
              <w:t>: NNNN</w:t>
            </w:r>
          </w:p>
          <w:p w14:paraId="5D9A8D03" w14:textId="78339C27" w:rsidR="002529C2" w:rsidRDefault="002529C2" w:rsidP="002529C2">
            <w:r>
              <w:t>Fundamento</w:t>
            </w:r>
            <w:r w:rsidR="006223EB">
              <w:t>s</w:t>
            </w:r>
            <w:r>
              <w:t xml:space="preserve"> – 8179 no máximo (parte dos fundamentos obtido do content.xml do ODT)</w:t>
            </w:r>
          </w:p>
        </w:tc>
        <w:tc>
          <w:tcPr>
            <w:tcW w:w="4247" w:type="dxa"/>
          </w:tcPr>
          <w:p w14:paraId="670ED5EB" w14:textId="2DE7C05A" w:rsidR="00EF1916" w:rsidRDefault="00EF1916" w:rsidP="008E63DD">
            <w:r>
              <w:t>I – TDPF inexistente; ou</w:t>
            </w:r>
          </w:p>
          <w:p w14:paraId="2ECB0035" w14:textId="02BCB9DE" w:rsidR="001947F8" w:rsidRDefault="001947F8" w:rsidP="008E63DD">
            <w:r>
              <w:t>E – TDPF Encerrado; ou</w:t>
            </w:r>
          </w:p>
          <w:p w14:paraId="0DB28577" w14:textId="27D48AD8" w:rsidR="00EF1916" w:rsidRDefault="00EF1916" w:rsidP="008E63DD">
            <w:r>
              <w:t>N –</w:t>
            </w:r>
            <w:r w:rsidR="00383A0E">
              <w:t xml:space="preserve"> </w:t>
            </w:r>
            <w:proofErr w:type="spellStart"/>
            <w:proofErr w:type="gramStart"/>
            <w:r w:rsidR="00383A0E">
              <w:t>cpf</w:t>
            </w:r>
            <w:proofErr w:type="spellEnd"/>
            <w:proofErr w:type="gramEnd"/>
            <w:r w:rsidR="00383A0E">
              <w:t xml:space="preserve"> não está alocado</w:t>
            </w:r>
            <w:r>
              <w:t>; ou</w:t>
            </w:r>
          </w:p>
          <w:p w14:paraId="1FDF4747" w14:textId="0D96C09C" w:rsidR="00CF1909" w:rsidRDefault="00CF1909" w:rsidP="008E63DD">
            <w:r>
              <w:t xml:space="preserve">J – </w:t>
            </w:r>
            <w:proofErr w:type="gramStart"/>
            <w:r>
              <w:t>já</w:t>
            </w:r>
            <w:proofErr w:type="gramEnd"/>
            <w:r>
              <w:t xml:space="preserve"> há prorrogação para o TDPF nesta data</w:t>
            </w:r>
            <w:r w:rsidR="00152097">
              <w:t xml:space="preserve"> ou há assinatura pendente em prorrogação deste TDPF</w:t>
            </w:r>
          </w:p>
          <w:p w14:paraId="201FCDD6" w14:textId="0D539E8A" w:rsidR="00CF1909" w:rsidRDefault="00CF1909" w:rsidP="008E63DD">
            <w:r>
              <w:t xml:space="preserve">C – </w:t>
            </w:r>
            <w:proofErr w:type="gramStart"/>
            <w:r>
              <w:t>supervisor</w:t>
            </w:r>
            <w:proofErr w:type="gramEnd"/>
            <w:r>
              <w:t xml:space="preserve"> da equipe não encontrado na base</w:t>
            </w:r>
            <w:r w:rsidR="0003782D">
              <w:t xml:space="preserve"> ou supervisor substituto não está alocado a nenhum TDPF</w:t>
            </w:r>
            <w:r w:rsidR="00A26BB2">
              <w:t xml:space="preserve"> em andamento ou não</w:t>
            </w:r>
            <w:r w:rsidR="0003782D">
              <w:t xml:space="preserve"> da mesma equipe</w:t>
            </w:r>
          </w:p>
          <w:p w14:paraId="5BF5D46C" w14:textId="046B1976" w:rsidR="0056291B" w:rsidRDefault="0056291B" w:rsidP="008E63DD">
            <w:r>
              <w:t>T – Faltam mais de 30 dias para o TDPF vencer</w:t>
            </w:r>
          </w:p>
          <w:p w14:paraId="5F9F4965" w14:textId="6AD73EB0" w:rsidR="00EF1916" w:rsidRDefault="00EF1916" w:rsidP="008E63DD">
            <w:r>
              <w:t xml:space="preserve">S – </w:t>
            </w:r>
            <w:proofErr w:type="gramStart"/>
            <w:r>
              <w:t>prorrogação</w:t>
            </w:r>
            <w:proofErr w:type="gramEnd"/>
            <w:r>
              <w:t xml:space="preserve"> incluída</w:t>
            </w:r>
          </w:p>
          <w:p w14:paraId="5E8CDCB3" w14:textId="4167E2F5" w:rsidR="00602C4D" w:rsidRDefault="00602C4D" w:rsidP="008E63DD">
            <w:r>
              <w:t xml:space="preserve">O – </w:t>
            </w:r>
            <w:proofErr w:type="gramStart"/>
            <w:r>
              <w:t>algum</w:t>
            </w:r>
            <w:proofErr w:type="gramEnd"/>
            <w:r>
              <w:t xml:space="preserve"> dos outros CPFs não está alocado ou não consta na base</w:t>
            </w:r>
          </w:p>
          <w:p w14:paraId="497A9FAE" w14:textId="1DA1D3F6" w:rsidR="001A277B" w:rsidRDefault="001A277B" w:rsidP="008E63DD">
            <w:r>
              <w:t>X – Número da prorrogação</w:t>
            </w:r>
            <w:r w:rsidR="00826D6F">
              <w:t xml:space="preserve"> igual ou inferior à última informada</w:t>
            </w:r>
            <w:r>
              <w:t xml:space="preserve"> (pode pular</w:t>
            </w:r>
            <w:r w:rsidR="00826D6F">
              <w:t xml:space="preserve"> ...</w:t>
            </w:r>
            <w:r>
              <w:t>)</w:t>
            </w:r>
          </w:p>
          <w:p w14:paraId="7AA0325F" w14:textId="77777777" w:rsidR="00CF1909" w:rsidRDefault="00CF1909" w:rsidP="008E63DD">
            <w:r>
              <w:t>F – Falha na inclusão</w:t>
            </w:r>
          </w:p>
          <w:p w14:paraId="0D208B2D" w14:textId="42887D82" w:rsidR="00C84782" w:rsidRDefault="00C84782" w:rsidP="00C84782">
            <w:r>
              <w:t>Se houve apenas um fiscal solicitante, um e-mail é enviado para o supervisor avisando-o da pendência de sua assinatura.</w:t>
            </w:r>
          </w:p>
        </w:tc>
      </w:tr>
      <w:tr w:rsidR="00EF1916" w14:paraId="6698C78A" w14:textId="77777777" w:rsidTr="00505885">
        <w:tc>
          <w:tcPr>
            <w:tcW w:w="4247" w:type="dxa"/>
          </w:tcPr>
          <w:p w14:paraId="78D0DAEE" w14:textId="5BBF210F" w:rsidR="00EF1916" w:rsidRDefault="00EF1916" w:rsidP="008E63DD">
            <w:r>
              <w:t>34 – Solicita prorrogações</w:t>
            </w:r>
            <w:r w:rsidR="00383A0E">
              <w:t xml:space="preserve"> de TDPF</w:t>
            </w:r>
          </w:p>
        </w:tc>
        <w:tc>
          <w:tcPr>
            <w:tcW w:w="4247" w:type="dxa"/>
          </w:tcPr>
          <w:p w14:paraId="7F6BD35E" w14:textId="7F2ACE36" w:rsidR="00EF1916" w:rsidRDefault="00EF1916" w:rsidP="00EF1916">
            <w:r>
              <w:t>34 – retorno (</w:t>
            </w:r>
            <w:proofErr w:type="spellStart"/>
            <w:r>
              <w:t>cpf</w:t>
            </w:r>
            <w:proofErr w:type="spellEnd"/>
            <w:r>
              <w:t xml:space="preserve"> está alocado</w:t>
            </w:r>
            <w:r w:rsidR="00383A0E">
              <w:t xml:space="preserve"> ou é/era supervisor</w:t>
            </w:r>
            <w:r>
              <w:t>)</w:t>
            </w:r>
          </w:p>
        </w:tc>
      </w:tr>
      <w:tr w:rsidR="00EF1916" w14:paraId="68CF3551" w14:textId="77777777" w:rsidTr="00505885">
        <w:tc>
          <w:tcPr>
            <w:tcW w:w="4247" w:type="dxa"/>
          </w:tcPr>
          <w:p w14:paraId="49A9AFDD" w14:textId="0280283B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0DCC9AF1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D60B802" w14:textId="77777777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1BADF6C" w14:textId="77777777" w:rsidR="00EF1916" w:rsidRDefault="00EF1916" w:rsidP="008E63DD"/>
        </w:tc>
        <w:tc>
          <w:tcPr>
            <w:tcW w:w="4247" w:type="dxa"/>
          </w:tcPr>
          <w:p w14:paraId="1B6E7593" w14:textId="73252279" w:rsidR="00EF1916" w:rsidRDefault="001947F8" w:rsidP="00EF1916">
            <w:r>
              <w:t>I – TDPF inexistente</w:t>
            </w:r>
            <w:r w:rsidR="00EF1916">
              <w:t>; ou</w:t>
            </w:r>
          </w:p>
          <w:p w14:paraId="77A13821" w14:textId="2835ED26" w:rsidR="00EF1916" w:rsidRDefault="00383A0E" w:rsidP="00EF1916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ou não é supervisor</w:t>
            </w:r>
            <w:r w:rsidR="00EF1916">
              <w:t>; ou</w:t>
            </w:r>
          </w:p>
          <w:p w14:paraId="37D78447" w14:textId="61B7EF8A" w:rsidR="00383A0E" w:rsidRDefault="00383A0E" w:rsidP="00EF1916">
            <w:r>
              <w:t xml:space="preserve">S – </w:t>
            </w:r>
            <w:proofErr w:type="gramStart"/>
            <w:r>
              <w:t>retorna</w:t>
            </w:r>
            <w:proofErr w:type="gramEnd"/>
            <w:r>
              <w:t xml:space="preserve"> informações</w:t>
            </w:r>
          </w:p>
          <w:p w14:paraId="15DF5458" w14:textId="4D772150" w:rsidR="00EF1916" w:rsidRDefault="00EF1916" w:rsidP="00EF1916">
            <w:r>
              <w:t>NN: número de prorrogações</w:t>
            </w:r>
          </w:p>
          <w:p w14:paraId="76D885C4" w14:textId="77777777" w:rsidR="00EF1916" w:rsidRDefault="00EF1916" w:rsidP="00EF1916">
            <w:proofErr w:type="gramStart"/>
            <w:r>
              <w:t>assunto</w:t>
            </w:r>
            <w:proofErr w:type="gramEnd"/>
            <w:r>
              <w:t xml:space="preserve"> – 100</w:t>
            </w:r>
          </w:p>
          <w:p w14:paraId="6B90B546" w14:textId="77777777" w:rsidR="00EF1916" w:rsidRDefault="00EF1916" w:rsidP="00EF1916">
            <w:proofErr w:type="gramStart"/>
            <w:r>
              <w:t>documento</w:t>
            </w:r>
            <w:proofErr w:type="gramEnd"/>
            <w:r>
              <w:t xml:space="preserve"> – 100</w:t>
            </w:r>
          </w:p>
          <w:p w14:paraId="29872F0C" w14:textId="77777777" w:rsidR="00EF1916" w:rsidRDefault="00EF1916" w:rsidP="00EF1916">
            <w:proofErr w:type="gramStart"/>
            <w:r>
              <w:t>tipo</w:t>
            </w:r>
            <w:proofErr w:type="gramEnd"/>
            <w:r>
              <w:t xml:space="preserve"> - 2</w:t>
            </w:r>
          </w:p>
          <w:p w14:paraId="6E45EA27" w14:textId="33FB3C24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– 10 (data de inclusão no e-Assina)</w:t>
            </w:r>
          </w:p>
          <w:p w14:paraId="483F0A78" w14:textId="5550698A" w:rsidR="00B4298D" w:rsidRDefault="00B4298D" w:rsidP="00EF1916"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– 2 algarismos</w:t>
            </w:r>
          </w:p>
          <w:p w14:paraId="4FFE04E0" w14:textId="53EA7460" w:rsidR="00EF1916" w:rsidRDefault="00EF1916" w:rsidP="00EF1916">
            <w:proofErr w:type="spellStart"/>
            <w:proofErr w:type="gramStart"/>
            <w:r>
              <w:t>cpfS</w:t>
            </w:r>
            <w:proofErr w:type="spellEnd"/>
            <w:proofErr w:type="gramEnd"/>
            <w:r>
              <w:t xml:space="preserve"> – </w:t>
            </w:r>
            <w:r w:rsidR="00147711">
              <w:t>11 (</w:t>
            </w:r>
            <w:proofErr w:type="spellStart"/>
            <w:r>
              <w:t>cpf</w:t>
            </w:r>
            <w:proofErr w:type="spellEnd"/>
            <w:r>
              <w:t xml:space="preserve"> do supervisor</w:t>
            </w:r>
            <w:r w:rsidR="00147711">
              <w:t xml:space="preserve"> )</w:t>
            </w:r>
          </w:p>
          <w:p w14:paraId="1BAE9D0E" w14:textId="0B828A15" w:rsidR="00E27EDA" w:rsidRDefault="00E27EDA" w:rsidP="00EF1916">
            <w:proofErr w:type="gramStart"/>
            <w:r>
              <w:lastRenderedPageBreak/>
              <w:t>nome</w:t>
            </w:r>
            <w:proofErr w:type="gramEnd"/>
            <w:r w:rsidR="00602C4D">
              <w:t xml:space="preserve"> </w:t>
            </w:r>
            <w:r>
              <w:t xml:space="preserve">– </w:t>
            </w:r>
            <w:r w:rsidR="00147711">
              <w:t>100 (</w:t>
            </w:r>
            <w:r>
              <w:t>nome do supervisor</w:t>
            </w:r>
            <w:r w:rsidR="00147711">
              <w:t>)</w:t>
            </w:r>
          </w:p>
          <w:p w14:paraId="3E36FE0E" w14:textId="485EC96C" w:rsidR="00EF1916" w:rsidRDefault="00EF1916" w:rsidP="00EF1916">
            <w:proofErr w:type="gramStart"/>
            <w:r>
              <w:t>assinatura</w:t>
            </w:r>
            <w:proofErr w:type="gramEnd"/>
            <w:r>
              <w:t xml:space="preserve"> supervisor – 10 (data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776205FA" w14:textId="0DB31297" w:rsidR="00A61F5C" w:rsidRDefault="00A61F5C" w:rsidP="00EF1916">
            <w:proofErr w:type="spellStart"/>
            <w:proofErr w:type="gramStart"/>
            <w:r>
              <w:t>registroRHAF</w:t>
            </w:r>
            <w:proofErr w:type="spellEnd"/>
            <w:proofErr w:type="gramEnd"/>
            <w:r>
              <w:t xml:space="preserve"> – 10 (data) – “00/00/000”se não houver</w:t>
            </w:r>
          </w:p>
          <w:p w14:paraId="059F9BEA" w14:textId="03DAED34" w:rsidR="00EF1916" w:rsidRDefault="00EF1916" w:rsidP="00EF1916">
            <w:proofErr w:type="gramStart"/>
            <w:r>
              <w:t>cpf</w:t>
            </w:r>
            <w:proofErr w:type="gramEnd"/>
            <w:r>
              <w:t xml:space="preserve">1 – </w:t>
            </w:r>
            <w:proofErr w:type="spellStart"/>
            <w:r>
              <w:t>cpf</w:t>
            </w:r>
            <w:proofErr w:type="spellEnd"/>
            <w:r>
              <w:t xml:space="preserve"> do fiscal 1</w:t>
            </w:r>
            <w:r w:rsidR="00147711">
              <w:t xml:space="preserve"> (11)</w:t>
            </w:r>
          </w:p>
          <w:p w14:paraId="778C10F0" w14:textId="1193B6C4" w:rsidR="00602C4D" w:rsidRDefault="00602C4D" w:rsidP="00EF1916">
            <w:proofErr w:type="gramStart"/>
            <w:r>
              <w:t>nome</w:t>
            </w:r>
            <w:proofErr w:type="gramEnd"/>
            <w:r>
              <w:t>1 –  nome do fiscal 1 - 100</w:t>
            </w:r>
          </w:p>
          <w:p w14:paraId="237B5956" w14:textId="0C63CD3D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assinatura 1 – 10 (data de assinatura do fiscal 1</w:t>
            </w:r>
            <w:r w:rsidR="00C84ABA">
              <w:t xml:space="preserve"> – “00/00/0000” se não estiver assinado</w:t>
            </w:r>
            <w:r>
              <w:t>)</w:t>
            </w:r>
          </w:p>
          <w:p w14:paraId="2FAF85EF" w14:textId="68BDDA61" w:rsidR="00EF1916" w:rsidRDefault="00EF1916" w:rsidP="00EF1916">
            <w:r>
              <w:t>...</w:t>
            </w:r>
          </w:p>
          <w:p w14:paraId="566FB3DF" w14:textId="7AF691F6" w:rsidR="00EF1916" w:rsidRDefault="00EF1916" w:rsidP="00EF1916">
            <w:r>
              <w:t>Cpf</w:t>
            </w:r>
            <w:r w:rsidR="002E56FC">
              <w:t>4</w:t>
            </w:r>
            <w:r>
              <w:t xml:space="preserve"> – </w:t>
            </w:r>
            <w:proofErr w:type="spellStart"/>
            <w:r>
              <w:t>cpf</w:t>
            </w:r>
            <w:proofErr w:type="spellEnd"/>
            <w:r>
              <w:t xml:space="preserve"> do fiscal</w:t>
            </w:r>
            <w:r w:rsidR="002E56FC">
              <w:t>4</w:t>
            </w:r>
          </w:p>
          <w:p w14:paraId="29FE9308" w14:textId="00DD397E" w:rsidR="00602C4D" w:rsidRDefault="00602C4D" w:rsidP="00EF1916">
            <w:r>
              <w:t>Nome do fiscal</w:t>
            </w:r>
            <w:r w:rsidR="00E15160">
              <w:t>4</w:t>
            </w:r>
            <w:r>
              <w:t xml:space="preserve"> - 100</w:t>
            </w:r>
          </w:p>
          <w:p w14:paraId="2FE0B0D8" w14:textId="054B7A26" w:rsidR="00EF1916" w:rsidRPr="006223EB" w:rsidRDefault="00EF1916" w:rsidP="00EF1916">
            <w:pPr>
              <w:rPr>
                <w:u w:val="single"/>
              </w:rPr>
            </w:pPr>
            <w:r>
              <w:t xml:space="preserve">Data assinatura </w:t>
            </w:r>
            <w:r w:rsidR="00E15160">
              <w:t>4</w:t>
            </w:r>
            <w:r>
              <w:t xml:space="preserve"> </w:t>
            </w:r>
            <w:r w:rsidR="005A29B1">
              <w:t>–</w:t>
            </w:r>
            <w:r>
              <w:t xml:space="preserve"> 10</w:t>
            </w:r>
          </w:p>
          <w:p w14:paraId="3B99A898" w14:textId="77777777" w:rsidR="006223EB" w:rsidRDefault="006223EB" w:rsidP="00EF1916"/>
          <w:p w14:paraId="7B5738EB" w14:textId="2C62D9EB" w:rsidR="006223EB" w:rsidRDefault="006223EB" w:rsidP="00EF1916">
            <w:r>
              <w:t>Envia noutra mensagem</w:t>
            </w:r>
            <w:r w:rsidR="00503168">
              <w:t xml:space="preserve"> na sequência, se for S acima,</w:t>
            </w:r>
            <w:r w:rsidR="002E549A">
              <w:t xml:space="preserve"> NN&gt;0</w:t>
            </w:r>
            <w:r w:rsidR="00503168">
              <w:t xml:space="preserve"> </w:t>
            </w:r>
            <w:r w:rsidR="004F11AE">
              <w:t>e receber 3412345678909</w:t>
            </w:r>
            <w:r>
              <w:t>:</w:t>
            </w:r>
          </w:p>
          <w:p w14:paraId="7A2F6FFB" w14:textId="77777777" w:rsidR="006A6639" w:rsidRDefault="006223EB" w:rsidP="00EF1916">
            <w:r>
              <w:t>34</w:t>
            </w:r>
          </w:p>
          <w:p w14:paraId="02EC982D" w14:textId="0F0B4B5C" w:rsidR="006223EB" w:rsidRDefault="006223EB" w:rsidP="00EF1916">
            <w:r>
              <w:t xml:space="preserve">Fundamentos – até </w:t>
            </w:r>
            <w:r w:rsidR="00FF4CC3">
              <w:t>200</w:t>
            </w:r>
            <w:r w:rsidR="00AF1F26">
              <w:t>0</w:t>
            </w:r>
            <w:r>
              <w:t xml:space="preserve"> caracteres</w:t>
            </w:r>
          </w:p>
          <w:p w14:paraId="56A489D6" w14:textId="77777777" w:rsidR="006223EB" w:rsidRDefault="006223EB" w:rsidP="00EF1916"/>
          <w:p w14:paraId="4D824573" w14:textId="476BF33A" w:rsidR="005A29B1" w:rsidRDefault="005A29B1" w:rsidP="00EF1916">
            <w:r>
              <w:t>(</w:t>
            </w:r>
            <w:proofErr w:type="gramStart"/>
            <w:r w:rsidR="00E27EDA">
              <w:t>envia</w:t>
            </w:r>
            <w:proofErr w:type="gramEnd"/>
            <w:r w:rsidR="00E27EDA">
              <w:t xml:space="preserve"> </w:t>
            </w:r>
            <w:r w:rsidR="00D124C5">
              <w:t>1</w:t>
            </w:r>
            <w:r w:rsidR="00E27EDA">
              <w:t>, aguar</w:t>
            </w:r>
            <w:r w:rsidR="00D124C5">
              <w:t>da 3412345678909, e envia mais 1</w:t>
            </w:r>
            <w:r w:rsidR="00E27EDA">
              <w:t xml:space="preserve"> – a partir de assunto – e assim sucessivamente)</w:t>
            </w:r>
          </w:p>
          <w:p w14:paraId="291A161E" w14:textId="77777777" w:rsidR="00EF1916" w:rsidRDefault="00EF1916" w:rsidP="008E63DD"/>
        </w:tc>
      </w:tr>
      <w:tr w:rsidR="00EF1916" w14:paraId="24F5C3D4" w14:textId="77777777" w:rsidTr="00505885">
        <w:tc>
          <w:tcPr>
            <w:tcW w:w="4247" w:type="dxa"/>
          </w:tcPr>
          <w:p w14:paraId="0ECEC19E" w14:textId="010A17C5" w:rsidR="00EF1916" w:rsidRDefault="00EF1916" w:rsidP="008E63DD">
            <w:r>
              <w:lastRenderedPageBreak/>
              <w:t>35 – Exclui Prorrogação</w:t>
            </w:r>
          </w:p>
        </w:tc>
        <w:tc>
          <w:tcPr>
            <w:tcW w:w="4247" w:type="dxa"/>
          </w:tcPr>
          <w:p w14:paraId="2CE6952E" w14:textId="423055EE" w:rsidR="00EF1916" w:rsidRDefault="00383A0E" w:rsidP="00D9181E">
            <w:r>
              <w:t>35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estar alocado</w:t>
            </w:r>
            <w:r w:rsidR="005B4DEF">
              <w:t xml:space="preserve"> e</w:t>
            </w:r>
            <w:r w:rsidR="00EE667C">
              <w:t xml:space="preserve"> deve haver alguma assinatura pendente</w:t>
            </w:r>
            <w:r w:rsidR="005B245B">
              <w:t xml:space="preserve"> ou </w:t>
            </w:r>
            <w:proofErr w:type="spellStart"/>
            <w:r w:rsidR="005B245B">
              <w:t>cpf</w:t>
            </w:r>
            <w:proofErr w:type="spellEnd"/>
            <w:r w:rsidR="005B245B">
              <w:t xml:space="preserve"> deve ser do supervisor</w:t>
            </w:r>
            <w:r w:rsidR="005B4DEF">
              <w:t xml:space="preserve"> e, neste caso, ser a última prorrogação do TDPF</w:t>
            </w:r>
            <w:r>
              <w:t>)</w:t>
            </w:r>
          </w:p>
        </w:tc>
      </w:tr>
      <w:tr w:rsidR="00EF1916" w14:paraId="65189AC8" w14:textId="77777777" w:rsidTr="00505885">
        <w:tc>
          <w:tcPr>
            <w:tcW w:w="4247" w:type="dxa"/>
          </w:tcPr>
          <w:p w14:paraId="5BD5172E" w14:textId="77777777" w:rsidR="00EF1916" w:rsidRDefault="00EF1916" w:rsidP="00EF1916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8E716B5" w14:textId="77777777" w:rsidR="00EF1916" w:rsidRDefault="00EF1916" w:rsidP="00EF1916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5ECCCE" w14:textId="0C89FBBA" w:rsidR="00EF1916" w:rsidRDefault="00EF1916" w:rsidP="00EF1916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7C0383DA" w14:textId="55AF13B0" w:rsidR="00EF1916" w:rsidRDefault="00EF1916" w:rsidP="00EF1916">
            <w:proofErr w:type="gramStart"/>
            <w:r>
              <w:t>data</w:t>
            </w:r>
            <w:proofErr w:type="gramEnd"/>
            <w:r>
              <w:t xml:space="preserve"> </w:t>
            </w:r>
            <w:r w:rsidR="00383A0E">
              <w:t xml:space="preserve">do documento </w:t>
            </w:r>
            <w:r>
              <w:t>– 10</w:t>
            </w:r>
          </w:p>
          <w:p w14:paraId="248ACDBD" w14:textId="77777777" w:rsidR="00EF1916" w:rsidRDefault="00EF1916" w:rsidP="00EF1916"/>
          <w:p w14:paraId="4F9A0B1B" w14:textId="77777777" w:rsidR="00EF1916" w:rsidRDefault="00EF1916" w:rsidP="008E63DD"/>
        </w:tc>
        <w:tc>
          <w:tcPr>
            <w:tcW w:w="4247" w:type="dxa"/>
          </w:tcPr>
          <w:p w14:paraId="72FB3C52" w14:textId="77777777" w:rsidR="001947F8" w:rsidRDefault="00383A0E" w:rsidP="008E63DD">
            <w:r>
              <w:t>I – TDPF inexistente</w:t>
            </w:r>
            <w:r w:rsidR="001947F8">
              <w:t>; ou</w:t>
            </w:r>
          </w:p>
          <w:p w14:paraId="489399D4" w14:textId="45D6D029" w:rsidR="00EF1916" w:rsidRDefault="001947F8" w:rsidP="008E63DD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77C89204" w14:textId="784FBEEB" w:rsidR="00383A0E" w:rsidRDefault="00383A0E" w:rsidP="008E63DD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265C4538" w14:textId="0340411D" w:rsidR="008622CE" w:rsidRDefault="008622CE" w:rsidP="008E63DD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prorrogação; ou</w:t>
            </w:r>
          </w:p>
          <w:p w14:paraId="530EA005" w14:textId="6E3EAAC9" w:rsidR="00E15160" w:rsidRDefault="00E15160" w:rsidP="008E63DD">
            <w:r>
              <w:t xml:space="preserve">L – </w:t>
            </w:r>
            <w:proofErr w:type="gramStart"/>
            <w:r>
              <w:t>prorrogação</w:t>
            </w:r>
            <w:proofErr w:type="gramEnd"/>
            <w:r>
              <w:t xml:space="preserve"> não localizada ou não é a última prorrogação; ou</w:t>
            </w:r>
          </w:p>
          <w:p w14:paraId="5D00F1A1" w14:textId="20146F1E" w:rsidR="008622CE" w:rsidRDefault="008622CE" w:rsidP="008E63DD">
            <w:r>
              <w:t xml:space="preserve">U – </w:t>
            </w:r>
            <w:proofErr w:type="gramStart"/>
            <w:r>
              <w:t>usuário</w:t>
            </w:r>
            <w:proofErr w:type="gramEnd"/>
            <w:r>
              <w:t xml:space="preserve"> não é supervisor e não há assinatura pendente; ou</w:t>
            </w:r>
          </w:p>
          <w:p w14:paraId="5EE7A4ED" w14:textId="77777777" w:rsidR="00383A0E" w:rsidRDefault="00383A0E" w:rsidP="008E63DD">
            <w:r>
              <w:t xml:space="preserve">S – Exclusão </w:t>
            </w:r>
            <w:r w:rsidR="008622CE">
              <w:t>efetuada; ou</w:t>
            </w:r>
          </w:p>
          <w:p w14:paraId="63A8FDAC" w14:textId="28FADABB" w:rsidR="008622CE" w:rsidRDefault="008622CE" w:rsidP="008E63DD">
            <w:r>
              <w:t>F – Falha na exclusão.</w:t>
            </w:r>
          </w:p>
        </w:tc>
      </w:tr>
      <w:tr w:rsidR="00383A0E" w14:paraId="727B2C9F" w14:textId="77777777" w:rsidTr="00505885">
        <w:tc>
          <w:tcPr>
            <w:tcW w:w="4247" w:type="dxa"/>
          </w:tcPr>
          <w:p w14:paraId="3C4E40E9" w14:textId="3D32ECCD" w:rsidR="00383A0E" w:rsidRDefault="00383A0E" w:rsidP="008E63DD">
            <w:r>
              <w:t>36 – Informa Assinatura na Prorrogação</w:t>
            </w:r>
          </w:p>
        </w:tc>
        <w:tc>
          <w:tcPr>
            <w:tcW w:w="4247" w:type="dxa"/>
          </w:tcPr>
          <w:p w14:paraId="211D0CA7" w14:textId="05DF008E" w:rsidR="00383A0E" w:rsidRDefault="00383A0E" w:rsidP="00D9181E">
            <w:r>
              <w:t>36 – Retorn</w:t>
            </w:r>
            <w:r w:rsidR="00D9181E">
              <w:t>o</w:t>
            </w:r>
            <w:r>
              <w:t xml:space="preserve">(TDPF em andamento; </w:t>
            </w:r>
            <w:proofErr w:type="spellStart"/>
            <w:r>
              <w:t>cpf</w:t>
            </w:r>
            <w:proofErr w:type="spellEnd"/>
            <w:r>
              <w:t xml:space="preserve"> deve ser da pessoa que assinou – fiscal alocado ou supervisor</w:t>
            </w:r>
            <w:r w:rsidR="008A1812">
              <w:t xml:space="preserve"> [para este assinar, todos os outros tem que ter assinado</w:t>
            </w:r>
            <w:r w:rsidR="008622CE">
              <w:t>]</w:t>
            </w:r>
            <w:r>
              <w:t>)</w:t>
            </w:r>
          </w:p>
        </w:tc>
      </w:tr>
      <w:tr w:rsidR="00383A0E" w14:paraId="66D4E2EB" w14:textId="77777777" w:rsidTr="00505885">
        <w:tc>
          <w:tcPr>
            <w:tcW w:w="4247" w:type="dxa"/>
          </w:tcPr>
          <w:p w14:paraId="1C416E74" w14:textId="77777777" w:rsidR="00383A0E" w:rsidRDefault="00383A0E" w:rsidP="00383A0E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15371D87" w14:textId="77777777" w:rsidR="00383A0E" w:rsidRDefault="00383A0E" w:rsidP="00383A0E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E747F28" w14:textId="77777777" w:rsidR="00383A0E" w:rsidRDefault="00383A0E" w:rsidP="00383A0E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3B66D608" w14:textId="20657BED" w:rsidR="00383A0E" w:rsidRDefault="00383A0E" w:rsidP="00383A0E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32DE640F" w14:textId="77777777" w:rsidR="00383A0E" w:rsidRDefault="00383A0E" w:rsidP="008E63DD"/>
        </w:tc>
        <w:tc>
          <w:tcPr>
            <w:tcW w:w="4247" w:type="dxa"/>
          </w:tcPr>
          <w:p w14:paraId="5DFFB469" w14:textId="77777777" w:rsidR="001947F8" w:rsidRDefault="00383A0E" w:rsidP="00383A0E">
            <w:r>
              <w:t xml:space="preserve">I – TDPF </w:t>
            </w:r>
            <w:r w:rsidR="001947F8">
              <w:t>inexistente; ou</w:t>
            </w:r>
          </w:p>
          <w:p w14:paraId="254C9522" w14:textId="4E6F42B7" w:rsidR="00383A0E" w:rsidRDefault="001947F8" w:rsidP="00383A0E">
            <w:r>
              <w:t xml:space="preserve">E – </w:t>
            </w:r>
            <w:proofErr w:type="gramStart"/>
            <w:r w:rsidR="00383A0E">
              <w:t>encerrado</w:t>
            </w:r>
            <w:proofErr w:type="gramEnd"/>
            <w:r w:rsidR="00383A0E">
              <w:t>; ou</w:t>
            </w:r>
          </w:p>
          <w:p w14:paraId="0601F958" w14:textId="6B3F977F" w:rsidR="00383A0E" w:rsidRDefault="00383A0E" w:rsidP="00383A0E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 nem é supervisor ou não é de CPF que deveria ter assinado; ou</w:t>
            </w:r>
          </w:p>
          <w:p w14:paraId="5D7DC29D" w14:textId="4D63EAFD" w:rsidR="00383A0E" w:rsidRDefault="00383A0E" w:rsidP="00383A0E">
            <w:r>
              <w:t>S – Informação incluída</w:t>
            </w:r>
            <w:r w:rsidR="00EB6740">
              <w:t>; ou</w:t>
            </w:r>
          </w:p>
          <w:p w14:paraId="065E1D7A" w14:textId="1099B650" w:rsidR="00EB6740" w:rsidRDefault="00EB6740" w:rsidP="00383A0E">
            <w:r>
              <w:t xml:space="preserve">P – não há prorrogação para ser assinada relativo ao TDPF/Data ou já foi assinada ou é de supervisor sem ser o último a </w:t>
            </w:r>
            <w:proofErr w:type="gramStart"/>
            <w:r>
              <w:t>assinar;  ou</w:t>
            </w:r>
            <w:proofErr w:type="gramEnd"/>
          </w:p>
          <w:p w14:paraId="27D28040" w14:textId="77777777" w:rsidR="00EB6740" w:rsidRDefault="00EB6740" w:rsidP="00383A0E">
            <w:r>
              <w:lastRenderedPageBreak/>
              <w:t>F – Falha na atualização das tabelas.</w:t>
            </w:r>
          </w:p>
          <w:p w14:paraId="18B159F6" w14:textId="03A818CF" w:rsidR="006654C6" w:rsidRDefault="006654C6" w:rsidP="00383A0E">
            <w:r>
              <w:t>Assim que o último fiscal responsável assina, um e-m</w:t>
            </w:r>
            <w:r w:rsidR="00C84782">
              <w:t>ail é enviado para o supervisor avisando-o da pendência de sua assinatura</w:t>
            </w:r>
          </w:p>
        </w:tc>
      </w:tr>
      <w:tr w:rsidR="00C84ABA" w14:paraId="2F2EE414" w14:textId="77777777" w:rsidTr="00505885">
        <w:tc>
          <w:tcPr>
            <w:tcW w:w="4247" w:type="dxa"/>
          </w:tcPr>
          <w:p w14:paraId="196DD1C3" w14:textId="083279BE" w:rsidR="00C84ABA" w:rsidRDefault="00C84ABA" w:rsidP="008E63DD">
            <w:r>
              <w:lastRenderedPageBreak/>
              <w:t xml:space="preserve">37 – Solicita </w:t>
            </w:r>
            <w:proofErr w:type="spellStart"/>
            <w:r w:rsidR="00311E9C">
              <w:t>TDPFs</w:t>
            </w:r>
            <w:proofErr w:type="spellEnd"/>
            <w:r w:rsidR="00311E9C">
              <w:t xml:space="preserve"> com </w:t>
            </w:r>
            <w:r>
              <w:t>prorrogações pendentes de assinatura</w:t>
            </w:r>
          </w:p>
        </w:tc>
        <w:tc>
          <w:tcPr>
            <w:tcW w:w="4247" w:type="dxa"/>
          </w:tcPr>
          <w:p w14:paraId="2514EF59" w14:textId="576C6F8D" w:rsidR="00C84ABA" w:rsidRDefault="00C84ABA" w:rsidP="00D9181E">
            <w:r>
              <w:t>37 – Retorn</w:t>
            </w:r>
            <w:r w:rsidR="00D9181E">
              <w:t>o</w:t>
            </w:r>
            <w:r>
              <w:t xml:space="preserve"> (somente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  <w:r w:rsidR="00CD28F1">
              <w:t xml:space="preserve">; </w:t>
            </w:r>
            <w:proofErr w:type="spellStart"/>
            <w:r w:rsidR="00CD28F1">
              <w:t>cpf</w:t>
            </w:r>
            <w:proofErr w:type="spellEnd"/>
            <w:r w:rsidR="00CD28F1">
              <w:t xml:space="preserve"> deve estar alocado ou ser do supervisor</w:t>
            </w:r>
            <w:r>
              <w:t>)</w:t>
            </w:r>
          </w:p>
        </w:tc>
      </w:tr>
      <w:tr w:rsidR="00C84ABA" w14:paraId="6A42A76A" w14:textId="77777777" w:rsidTr="00505885">
        <w:tc>
          <w:tcPr>
            <w:tcW w:w="4247" w:type="dxa"/>
          </w:tcPr>
          <w:p w14:paraId="050BB607" w14:textId="77777777" w:rsidR="00C84ABA" w:rsidRDefault="00C84ABA" w:rsidP="00C84ABA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 </w:t>
            </w:r>
          </w:p>
          <w:p w14:paraId="2D52E4C4" w14:textId="77777777" w:rsidR="00C84ABA" w:rsidRDefault="00C84ABA" w:rsidP="00C84ABA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F76827E" w14:textId="77777777" w:rsidR="00C84ABA" w:rsidRDefault="00C84ABA" w:rsidP="008E63DD"/>
        </w:tc>
        <w:tc>
          <w:tcPr>
            <w:tcW w:w="4247" w:type="dxa"/>
          </w:tcPr>
          <w:p w14:paraId="2B21D1D3" w14:textId="1C334B36" w:rsidR="00C84ABA" w:rsidRDefault="00311E9C" w:rsidP="008E63DD">
            <w:r>
              <w:t xml:space="preserve">XX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  <w:r>
              <w:t xml:space="preserve"> </w:t>
            </w:r>
            <w:r w:rsidR="00FC74F1">
              <w:t xml:space="preserve">com prorrogação </w:t>
            </w:r>
            <w:r>
              <w:t>pendente de assinatura pelo CPF</w:t>
            </w:r>
          </w:p>
          <w:p w14:paraId="47C72285" w14:textId="098D0F92" w:rsidR="003214EF" w:rsidRDefault="00762859" w:rsidP="008E63DD">
            <w:r>
              <w:t>TDPF1 (</w:t>
            </w:r>
            <w:r w:rsidR="003214EF">
              <w:t>16 dígitos</w:t>
            </w:r>
            <w:r>
              <w:t>)</w:t>
            </w:r>
            <w:r w:rsidR="00EE667C">
              <w:t xml:space="preserve"> </w:t>
            </w:r>
            <w:proofErr w:type="gramStart"/>
            <w:r w:rsidR="00EE667C">
              <w:t>+</w:t>
            </w:r>
            <w:proofErr w:type="gramEnd"/>
            <w:r w:rsidR="00EE667C">
              <w:t xml:space="preserve"> </w:t>
            </w:r>
            <w:r>
              <w:t>Nome (100 caracteres) + Número (2 algarismos) + D</w:t>
            </w:r>
            <w:r w:rsidR="00EE667C">
              <w:t xml:space="preserve">ata do </w:t>
            </w:r>
            <w:r>
              <w:t>D</w:t>
            </w:r>
            <w:r w:rsidR="00EE667C">
              <w:t xml:space="preserve">ocumento </w:t>
            </w:r>
            <w:r>
              <w:t>(</w:t>
            </w:r>
            <w:r w:rsidR="00EE667C">
              <w:t>10</w:t>
            </w:r>
            <w:r>
              <w:t>)</w:t>
            </w:r>
            <w:r w:rsidR="005B4DEF">
              <w:t xml:space="preserve"> </w:t>
            </w:r>
          </w:p>
          <w:p w14:paraId="36D2AE23" w14:textId="2F5A19BC" w:rsidR="003214EF" w:rsidRDefault="003214EF" w:rsidP="008E63DD">
            <w:r>
              <w:t>...</w:t>
            </w:r>
          </w:p>
          <w:p w14:paraId="7078EDAB" w14:textId="317FA1E2" w:rsidR="003214EF" w:rsidRDefault="00762859" w:rsidP="008E63DD">
            <w:r>
              <w:t xml:space="preserve">TDPF99 (16 dígitos) + Nome (100 caracteres) + Número (2 algarismos) + Data do Documento (10) </w:t>
            </w:r>
          </w:p>
        </w:tc>
      </w:tr>
      <w:tr w:rsidR="00E30D85" w14:paraId="77034748" w14:textId="77777777" w:rsidTr="00505885">
        <w:tc>
          <w:tcPr>
            <w:tcW w:w="4247" w:type="dxa"/>
          </w:tcPr>
          <w:p w14:paraId="4F197756" w14:textId="303BDFED" w:rsidR="00E30D85" w:rsidRDefault="00E30D85" w:rsidP="008E63DD">
            <w:r>
              <w:t>38 – Solicita Número de Prorrogação</w:t>
            </w:r>
          </w:p>
        </w:tc>
        <w:tc>
          <w:tcPr>
            <w:tcW w:w="4247" w:type="dxa"/>
          </w:tcPr>
          <w:p w14:paraId="1F03FCBB" w14:textId="117D888C" w:rsidR="00E30D85" w:rsidRDefault="00E30D85" w:rsidP="00D9181E">
            <w:r>
              <w:t>38 – Retorn</w:t>
            </w:r>
            <w:r w:rsidR="00D9181E">
              <w:t>o</w:t>
            </w:r>
            <w:r>
              <w:t xml:space="preserve">(somente </w:t>
            </w:r>
            <w:proofErr w:type="spellStart"/>
            <w:r>
              <w:t>TDPFs</w:t>
            </w:r>
            <w:proofErr w:type="spellEnd"/>
            <w:r>
              <w:t xml:space="preserve"> em andamento; </w:t>
            </w:r>
            <w:proofErr w:type="spellStart"/>
            <w:r>
              <w:t>cpf</w:t>
            </w:r>
            <w:proofErr w:type="spellEnd"/>
            <w:r>
              <w:t xml:space="preserve"> deve estar alocado ao TDPF)</w:t>
            </w:r>
          </w:p>
        </w:tc>
      </w:tr>
      <w:tr w:rsidR="00E30D85" w14:paraId="682FE2A3" w14:textId="77777777" w:rsidTr="00505885">
        <w:tc>
          <w:tcPr>
            <w:tcW w:w="4247" w:type="dxa"/>
          </w:tcPr>
          <w:p w14:paraId="5F888944" w14:textId="73B3A575" w:rsidR="00E30D85" w:rsidRDefault="00E30D85" w:rsidP="008E63DD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077E72B3" w14:textId="20DCD605" w:rsidR="00E30D85" w:rsidRDefault="00E30D85" w:rsidP="008E63DD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44F550B" w14:textId="51EE09AD" w:rsidR="00E30D85" w:rsidRDefault="00E30D85" w:rsidP="008E63DD">
            <w:proofErr w:type="spellStart"/>
            <w:r>
              <w:t>tdpf</w:t>
            </w:r>
            <w:proofErr w:type="spellEnd"/>
            <w:r>
              <w:t xml:space="preserve"> - 16</w:t>
            </w:r>
          </w:p>
        </w:tc>
        <w:tc>
          <w:tcPr>
            <w:tcW w:w="4247" w:type="dxa"/>
          </w:tcPr>
          <w:p w14:paraId="7E375D8D" w14:textId="77777777" w:rsidR="00E30D85" w:rsidRDefault="00E30D85" w:rsidP="00E30D85">
            <w:r>
              <w:t>I – TDPF inexistente; ou</w:t>
            </w:r>
          </w:p>
          <w:p w14:paraId="2D0CD30C" w14:textId="77777777" w:rsidR="00E30D85" w:rsidRDefault="00E30D85" w:rsidP="00E30D85">
            <w:r>
              <w:t>E – TDPF Encerrado; ou</w:t>
            </w:r>
          </w:p>
          <w:p w14:paraId="600951B1" w14:textId="668B153D" w:rsidR="00E30D85" w:rsidRDefault="00E30D85" w:rsidP="00E30D85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alocado; ou</w:t>
            </w:r>
          </w:p>
          <w:p w14:paraId="00BAA4FF" w14:textId="12B049AE" w:rsidR="00E30D85" w:rsidRDefault="00E30D85" w:rsidP="00E30D85">
            <w:r>
              <w:t xml:space="preserve">S + NN </w:t>
            </w:r>
            <w:r w:rsidR="005939EC">
              <w:t xml:space="preserve">+ </w:t>
            </w:r>
            <w:r w:rsidR="0056291B">
              <w:t xml:space="preserve">T + </w:t>
            </w:r>
            <w:r w:rsidR="005939EC">
              <w:t>P + R</w:t>
            </w:r>
            <w:r>
              <w:t>– 3 caracteres</w:t>
            </w:r>
            <w:r w:rsidR="00960BA4">
              <w:t>, onde NN é o número do próximo termo relativamente ao TDPF (começando de 1, se não existir um anterior)</w:t>
            </w:r>
            <w:r w:rsidR="005939EC">
              <w:t xml:space="preserve">, </w:t>
            </w:r>
            <w:r w:rsidR="0056291B">
              <w:t xml:space="preserve">T informa que faltam mais de 30 dias para o TDPF vencer, </w:t>
            </w:r>
            <w:r w:rsidR="005939EC">
              <w:t>P indica que há prorrogação pendente de assinatura e R informa que há prorrogação pendente de registro no RHAF (</w:t>
            </w:r>
            <w:r w:rsidR="0056291B">
              <w:t xml:space="preserve">T, </w:t>
            </w:r>
            <w:r w:rsidR="005939EC">
              <w:t>P e R são enviados apenas se for o caso; somente um deles será enviado quando for o caso</w:t>
            </w:r>
            <w:r w:rsidR="00B71175">
              <w:t xml:space="preserve"> e com prioridade para o P</w:t>
            </w:r>
            <w:r w:rsidR="005939EC">
              <w:t xml:space="preserve">) </w:t>
            </w:r>
          </w:p>
          <w:p w14:paraId="227E73DE" w14:textId="77777777" w:rsidR="00E30D85" w:rsidRDefault="00E30D85" w:rsidP="008E63DD"/>
        </w:tc>
      </w:tr>
      <w:tr w:rsidR="00835EF5" w14:paraId="6CC3AAC6" w14:textId="77777777" w:rsidTr="00505885">
        <w:tc>
          <w:tcPr>
            <w:tcW w:w="4247" w:type="dxa"/>
          </w:tcPr>
          <w:p w14:paraId="7BF134C3" w14:textId="5A9B059C" w:rsidR="00835EF5" w:rsidRDefault="00835EF5" w:rsidP="008E63DD">
            <w:r>
              <w:t>39 – Solicita prorrogações pendentes de registro no RHAF</w:t>
            </w:r>
          </w:p>
        </w:tc>
        <w:tc>
          <w:tcPr>
            <w:tcW w:w="4247" w:type="dxa"/>
          </w:tcPr>
          <w:p w14:paraId="6F821745" w14:textId="4BFC47DF" w:rsidR="00835EF5" w:rsidRDefault="003B5179" w:rsidP="00D9181E">
            <w:r>
              <w:t>39</w:t>
            </w:r>
            <w:r w:rsidR="00C733FE">
              <w:t xml:space="preserve"> – Retorn</w:t>
            </w:r>
            <w:r w:rsidR="00D9181E">
              <w:t>o</w:t>
            </w:r>
            <w:r w:rsidR="00C733FE">
              <w:t xml:space="preserve">(somente </w:t>
            </w:r>
            <w:proofErr w:type="spellStart"/>
            <w:r w:rsidR="00C733FE">
              <w:t>TDPFs</w:t>
            </w:r>
            <w:proofErr w:type="spellEnd"/>
            <w:r w:rsidR="00C733FE">
              <w:t xml:space="preserve"> em andamento; </w:t>
            </w:r>
            <w:proofErr w:type="spellStart"/>
            <w:r w:rsidR="00C733FE">
              <w:t>cpf</w:t>
            </w:r>
            <w:proofErr w:type="spellEnd"/>
            <w:r w:rsidR="00C733FE">
              <w:t xml:space="preserve"> deve ser do supervisor ou de fiscal alocado ao TDPF)</w:t>
            </w:r>
          </w:p>
        </w:tc>
      </w:tr>
      <w:tr w:rsidR="00835EF5" w14:paraId="37596F8E" w14:textId="77777777" w:rsidTr="00505885">
        <w:tc>
          <w:tcPr>
            <w:tcW w:w="4247" w:type="dxa"/>
          </w:tcPr>
          <w:p w14:paraId="2320731C" w14:textId="77777777" w:rsidR="00835EF5" w:rsidRDefault="00835EF5" w:rsidP="00835EF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2EECAD79" w14:textId="77777777" w:rsidR="00835EF5" w:rsidRDefault="00835EF5" w:rsidP="00835EF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89E946F" w14:textId="77777777" w:rsidR="00835EF5" w:rsidRDefault="00835EF5" w:rsidP="008E63DD"/>
        </w:tc>
        <w:tc>
          <w:tcPr>
            <w:tcW w:w="4247" w:type="dxa"/>
          </w:tcPr>
          <w:p w14:paraId="0D72AFDA" w14:textId="047EF48A" w:rsidR="00C733FE" w:rsidRDefault="00C733FE" w:rsidP="00C733FE">
            <w:r>
              <w:t xml:space="preserve">N – </w:t>
            </w:r>
            <w:proofErr w:type="gramStart"/>
            <w:r w:rsidR="00CF0044">
              <w:t>não</w:t>
            </w:r>
            <w:proofErr w:type="gramEnd"/>
            <w:r w:rsidR="00CF0044">
              <w:t xml:space="preserve"> há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 de assinatura</w:t>
            </w:r>
            <w:r>
              <w:t>; ou</w:t>
            </w:r>
          </w:p>
          <w:p w14:paraId="03D0FD70" w14:textId="3D12BA1B" w:rsidR="00C733FE" w:rsidRDefault="00C733FE" w:rsidP="00C733FE">
            <w:r>
              <w:t xml:space="preserve">S – </w:t>
            </w:r>
            <w:proofErr w:type="gramStart"/>
            <w:r w:rsidR="00CF0044">
              <w:t>há</w:t>
            </w:r>
            <w:proofErr w:type="gramEnd"/>
            <w:r w:rsidR="00CF0044">
              <w:t xml:space="preserve"> </w:t>
            </w:r>
            <w:proofErr w:type="spellStart"/>
            <w:r w:rsidR="00CF0044">
              <w:t>TDPFs</w:t>
            </w:r>
            <w:proofErr w:type="spellEnd"/>
            <w:r w:rsidR="00CF0044">
              <w:t xml:space="preserve"> pendentes, </w:t>
            </w:r>
            <w:r>
              <w:t>seguido das informações abaixo</w:t>
            </w:r>
          </w:p>
          <w:p w14:paraId="127A76C0" w14:textId="5E56390D" w:rsidR="00CF0044" w:rsidRDefault="00CF0044" w:rsidP="00C733FE">
            <w:r>
              <w:t xml:space="preserve">NN – </w:t>
            </w:r>
            <w:proofErr w:type="gramStart"/>
            <w:r>
              <w:t>número</w:t>
            </w:r>
            <w:proofErr w:type="gramEnd"/>
            <w:r>
              <w:t xml:space="preserve"> de </w:t>
            </w:r>
            <w:proofErr w:type="spellStart"/>
            <w:r>
              <w:t>TDPFs</w:t>
            </w:r>
            <w:proofErr w:type="spellEnd"/>
          </w:p>
          <w:p w14:paraId="08C3366D" w14:textId="504EEF76" w:rsidR="00C733FE" w:rsidRDefault="00C733FE" w:rsidP="00C733FE">
            <w:r>
              <w:t>TDPF</w:t>
            </w:r>
            <w:r w:rsidR="00703FF2">
              <w:t>N</w:t>
            </w:r>
            <w:r>
              <w:t xml:space="preserve"> – 16 dígitos </w:t>
            </w:r>
            <w:proofErr w:type="gramStart"/>
            <w:r>
              <w:t>+</w:t>
            </w:r>
            <w:proofErr w:type="gramEnd"/>
            <w:r>
              <w:t xml:space="preserve"> </w:t>
            </w:r>
            <w:r w:rsidR="00C82466">
              <w:t xml:space="preserve">nome – 100 caracteres + </w:t>
            </w:r>
            <w:r>
              <w:t xml:space="preserve">data do documento – 10 + </w:t>
            </w:r>
            <w:proofErr w:type="spellStart"/>
            <w:r>
              <w:t>Numero</w:t>
            </w:r>
            <w:proofErr w:type="spellEnd"/>
            <w:r>
              <w:t xml:space="preserve"> – 2 algarismos</w:t>
            </w:r>
            <w:r w:rsidR="00703FF2">
              <w:t xml:space="preserve"> + motivo – 3 algarismos</w:t>
            </w:r>
          </w:p>
          <w:p w14:paraId="5AD62AF1" w14:textId="77777777" w:rsidR="00835EF5" w:rsidRDefault="00835EF5" w:rsidP="00703FF2"/>
          <w:p w14:paraId="66B1355F" w14:textId="3C33AB7B" w:rsidR="00703FF2" w:rsidRDefault="00703FF2" w:rsidP="00703FF2">
            <w:r>
              <w:t xml:space="preserve">Envia 1 TDPF, aguarda 39+12345678909 para enviar </w:t>
            </w:r>
            <w:r w:rsidR="00C77E34">
              <w:t xml:space="preserve">“39”mais </w:t>
            </w:r>
            <w:r>
              <w:t xml:space="preserve">os fundamentos/justificativa (2000 caracteres); depois de enviar os fundamentos, aguarda 39+12345678909 para enviar o próximo TDPF (39 </w:t>
            </w:r>
            <w:r w:rsidR="00756094">
              <w:t>+ TDPF</w:t>
            </w:r>
            <w:r>
              <w:t>N</w:t>
            </w:r>
            <w:r w:rsidR="00756094">
              <w:t>+1</w:t>
            </w:r>
            <w:r>
              <w:t xml:space="preserve"> ...)</w:t>
            </w:r>
          </w:p>
        </w:tc>
      </w:tr>
      <w:tr w:rsidR="00D9181E" w14:paraId="6D9D3B2F" w14:textId="77777777" w:rsidTr="00505885">
        <w:tc>
          <w:tcPr>
            <w:tcW w:w="4247" w:type="dxa"/>
          </w:tcPr>
          <w:p w14:paraId="21D71E52" w14:textId="172ECF60" w:rsidR="00D9181E" w:rsidRDefault="00D9181E" w:rsidP="00DB5008">
            <w:r>
              <w:lastRenderedPageBreak/>
              <w:t xml:space="preserve">40 – Informa prorrogação no RHAF </w:t>
            </w:r>
          </w:p>
        </w:tc>
        <w:tc>
          <w:tcPr>
            <w:tcW w:w="4247" w:type="dxa"/>
          </w:tcPr>
          <w:p w14:paraId="54B2E237" w14:textId="7FAEE102" w:rsidR="00D9181E" w:rsidRDefault="00CF0044" w:rsidP="00D9181E">
            <w:r>
              <w:t>4</w:t>
            </w:r>
            <w:r w:rsidR="00D9181E">
              <w:t xml:space="preserve">0 – Retorno (fiscal deve ser um dos que assinaram a prorrogação </w:t>
            </w:r>
            <w:r w:rsidR="00F31C7A">
              <w:t xml:space="preserve">para registrar </w:t>
            </w:r>
            <w:r w:rsidR="00D9181E">
              <w:t>e estar alocado atualmente ao TDPF</w:t>
            </w:r>
            <w:r w:rsidR="00F31C7A">
              <w:t xml:space="preserve"> para registrar ou excluir o registro</w:t>
            </w:r>
            <w:r>
              <w:t>; documento não pode estar pendente de assinatura</w:t>
            </w:r>
            <w:r w:rsidR="00F31C7A">
              <w:t xml:space="preserve"> no registro</w:t>
            </w:r>
            <w:r w:rsidR="00D9181E">
              <w:t>)</w:t>
            </w:r>
          </w:p>
        </w:tc>
      </w:tr>
      <w:tr w:rsidR="00D9181E" w14:paraId="71C6117D" w14:textId="77777777" w:rsidTr="00505885">
        <w:tc>
          <w:tcPr>
            <w:tcW w:w="4247" w:type="dxa"/>
          </w:tcPr>
          <w:p w14:paraId="504AF52F" w14:textId="77777777" w:rsidR="00F31AF9" w:rsidRDefault="00F31AF9" w:rsidP="00F31AF9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6ACF546" w14:textId="77777777" w:rsidR="00F31AF9" w:rsidRDefault="00F31AF9" w:rsidP="00F31AF9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47AB3D58" w14:textId="068134B8" w:rsidR="00D9181E" w:rsidRDefault="00F31AF9" w:rsidP="00F31AF9">
            <w:proofErr w:type="spellStart"/>
            <w:proofErr w:type="gramStart"/>
            <w:r>
              <w:t>tdpf</w:t>
            </w:r>
            <w:proofErr w:type="spellEnd"/>
            <w:proofErr w:type="gramEnd"/>
            <w:r>
              <w:t xml:space="preserve"> – 16</w:t>
            </w:r>
          </w:p>
          <w:p w14:paraId="1A6848B1" w14:textId="77777777" w:rsidR="00F31AF9" w:rsidRDefault="00F31AF9" w:rsidP="00F31AF9">
            <w:proofErr w:type="gramStart"/>
            <w:r>
              <w:t>data</w:t>
            </w:r>
            <w:proofErr w:type="gramEnd"/>
            <w:r>
              <w:t xml:space="preserve"> do documento – 10</w:t>
            </w:r>
          </w:p>
          <w:p w14:paraId="49205807" w14:textId="6C9AE162" w:rsidR="00F31C7A" w:rsidRDefault="00F31C7A" w:rsidP="00F31AF9">
            <w:r>
              <w:t>Parâmetro opcional – E (indica para excluir a informação de registro no RHAF)</w:t>
            </w:r>
          </w:p>
        </w:tc>
        <w:tc>
          <w:tcPr>
            <w:tcW w:w="4247" w:type="dxa"/>
          </w:tcPr>
          <w:p w14:paraId="2B259833" w14:textId="77777777" w:rsidR="00F31AF9" w:rsidRDefault="00F31AF9" w:rsidP="00F31AF9">
            <w:r>
              <w:t>I – TDPF inexistente; ou</w:t>
            </w:r>
          </w:p>
          <w:p w14:paraId="5C4C93D3" w14:textId="77777777" w:rsidR="00F31AF9" w:rsidRDefault="00F31AF9" w:rsidP="00F31AF9">
            <w:r>
              <w:t>E – TDPF Encerrado; ou</w:t>
            </w:r>
          </w:p>
          <w:p w14:paraId="00CFE172" w14:textId="3C1BAAA7" w:rsidR="00F31AF9" w:rsidRDefault="00F31AF9" w:rsidP="00F31AF9">
            <w:r>
              <w:t xml:space="preserve">N –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não está alocado</w:t>
            </w:r>
            <w:r w:rsidR="00F9181F">
              <w:t xml:space="preserve"> ou não consta na prorrogação</w:t>
            </w:r>
            <w:r>
              <w:t>; ou</w:t>
            </w:r>
          </w:p>
          <w:p w14:paraId="04A282E1" w14:textId="5A69EA9F" w:rsidR="00F31AF9" w:rsidRDefault="00F31AF9" w:rsidP="00F31AF9">
            <w:r>
              <w:t xml:space="preserve">P – </w:t>
            </w:r>
            <w:proofErr w:type="gramStart"/>
            <w:r>
              <w:t>não</w:t>
            </w:r>
            <w:proofErr w:type="gramEnd"/>
            <w:r>
              <w:t xml:space="preserve"> há prorrogação a ser registrada no RHAF; ou</w:t>
            </w:r>
          </w:p>
          <w:p w14:paraId="4BE10C40" w14:textId="77777777" w:rsidR="00D9181E" w:rsidRDefault="00F31AF9" w:rsidP="008E63DD">
            <w:r>
              <w:t>F – Falha no registro; ou</w:t>
            </w:r>
          </w:p>
          <w:p w14:paraId="78DDD876" w14:textId="4E29AAF8" w:rsidR="00F31AF9" w:rsidRDefault="00F31AF9" w:rsidP="008E63DD">
            <w:r>
              <w:t>S – registrada com sucesso.</w:t>
            </w:r>
          </w:p>
        </w:tc>
      </w:tr>
      <w:tr w:rsidR="001E6645" w14:paraId="189E2AB1" w14:textId="77777777" w:rsidTr="00505885">
        <w:tc>
          <w:tcPr>
            <w:tcW w:w="4247" w:type="dxa"/>
          </w:tcPr>
          <w:p w14:paraId="7D842F2E" w14:textId="2B024DD0" w:rsidR="001E6645" w:rsidRDefault="001E6645" w:rsidP="008E63DD">
            <w:r>
              <w:t>41 – Relatório Gerencial</w:t>
            </w:r>
          </w:p>
        </w:tc>
        <w:tc>
          <w:tcPr>
            <w:tcW w:w="4247" w:type="dxa"/>
          </w:tcPr>
          <w:p w14:paraId="5312F06B" w14:textId="0CCA2422" w:rsidR="001E6645" w:rsidRDefault="001E6645" w:rsidP="008E63DD">
            <w:r>
              <w:t xml:space="preserve">41 – Traz informações dos </w:t>
            </w:r>
            <w:proofErr w:type="spellStart"/>
            <w:r>
              <w:t>TDPFs</w:t>
            </w:r>
            <w:proofErr w:type="spellEnd"/>
            <w:r>
              <w:t xml:space="preserve"> encerrados e em andamento no período (</w:t>
            </w:r>
            <w:proofErr w:type="spellStart"/>
            <w:r>
              <w:t>cpf</w:t>
            </w:r>
            <w:proofErr w:type="spellEnd"/>
            <w:r>
              <w:t xml:space="preserve"> deve ser de supervisor ou de usuário regional/nacional)</w:t>
            </w:r>
          </w:p>
        </w:tc>
      </w:tr>
      <w:tr w:rsidR="001E6645" w14:paraId="41CF7024" w14:textId="77777777" w:rsidTr="00505885">
        <w:tc>
          <w:tcPr>
            <w:tcW w:w="4247" w:type="dxa"/>
          </w:tcPr>
          <w:p w14:paraId="73648E4B" w14:textId="54DAB37D" w:rsidR="001E6645" w:rsidRDefault="001E6645" w:rsidP="001E6645">
            <w:proofErr w:type="spellStart"/>
            <w:r>
              <w:t>Cpf</w:t>
            </w:r>
            <w:proofErr w:type="spellEnd"/>
            <w:r>
              <w:t xml:space="preserve"> – 11</w:t>
            </w:r>
          </w:p>
          <w:p w14:paraId="47C038EC" w14:textId="29A7BC80" w:rsidR="001E6645" w:rsidRDefault="001E6645" w:rsidP="001E6645">
            <w:proofErr w:type="spellStart"/>
            <w:proofErr w:type="gramStart"/>
            <w:r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21D05D7A" w14:textId="3EFF45E6" w:rsidR="001E6645" w:rsidRDefault="001E6645" w:rsidP="001E6645">
            <w:proofErr w:type="spellStart"/>
            <w:proofErr w:type="gramStart"/>
            <w:r>
              <w:t>períodoInicial</w:t>
            </w:r>
            <w:proofErr w:type="spellEnd"/>
            <w:proofErr w:type="gramEnd"/>
            <w:r>
              <w:t xml:space="preserve"> – mm/</w:t>
            </w:r>
            <w:proofErr w:type="spellStart"/>
            <w:r>
              <w:t>aaaa</w:t>
            </w:r>
            <w:proofErr w:type="spellEnd"/>
            <w:r w:rsidR="00B92B67">
              <w:t xml:space="preserve"> (7 caracteres)</w:t>
            </w:r>
          </w:p>
          <w:p w14:paraId="26A8AC8C" w14:textId="4C62ECCF" w:rsidR="001E6645" w:rsidRDefault="001E6645" w:rsidP="001E6645">
            <w:proofErr w:type="spellStart"/>
            <w:proofErr w:type="gramStart"/>
            <w:r>
              <w:t>periodoFinal</w:t>
            </w:r>
            <w:proofErr w:type="spellEnd"/>
            <w:proofErr w:type="gramEnd"/>
            <w:r>
              <w:t xml:space="preserve"> – mm/</w:t>
            </w:r>
            <w:proofErr w:type="spellStart"/>
            <w:r>
              <w:t>aaaa</w:t>
            </w:r>
            <w:proofErr w:type="spellEnd"/>
            <w:r>
              <w:t xml:space="preserve"> (</w:t>
            </w:r>
            <w:r w:rsidR="00B92B67">
              <w:t xml:space="preserve">7 caracteres; </w:t>
            </w:r>
            <w:r>
              <w:t>se vazio ou 00/0000, até o mês atual)</w:t>
            </w:r>
          </w:p>
          <w:p w14:paraId="2FF0514D" w14:textId="77777777" w:rsidR="00044FB1" w:rsidRDefault="00044FB1" w:rsidP="00044FB1">
            <w:r>
              <w:t>“00000”- primeira consulta</w:t>
            </w:r>
          </w:p>
          <w:p w14:paraId="7163E4DF" w14:textId="6FC4C403" w:rsidR="00044FB1" w:rsidRDefault="00044FB1" w:rsidP="00044FB1">
            <w:r>
              <w:t xml:space="preserve">“XXXXX” – Solicita do XXXXX registro em diante (retorna no </w:t>
            </w:r>
            <w:r w:rsidRPr="00081DAD">
              <w:rPr>
                <w:u w:val="single"/>
              </w:rPr>
              <w:t>máximo</w:t>
            </w:r>
            <w:r w:rsidR="00E82E54">
              <w:t xml:space="preserve"> 1</w:t>
            </w:r>
            <w:r w:rsidR="00E449F5">
              <w:t>00 r</w:t>
            </w:r>
            <w:r>
              <w:t>egistros)</w:t>
            </w:r>
          </w:p>
        </w:tc>
        <w:tc>
          <w:tcPr>
            <w:tcW w:w="4247" w:type="dxa"/>
          </w:tcPr>
          <w:p w14:paraId="1E4A0970" w14:textId="77777777" w:rsidR="001E6645" w:rsidRPr="00FA4C1E" w:rsidRDefault="001E6645" w:rsidP="001E6645">
            <w:pPr>
              <w:rPr>
                <w:u w:val="single"/>
              </w:rPr>
            </w:pPr>
            <w:r>
              <w:t xml:space="preserve">NNNNN – número de </w:t>
            </w:r>
            <w:proofErr w:type="spellStart"/>
            <w:r>
              <w:t>TDPFs</w:t>
            </w:r>
            <w:proofErr w:type="spellEnd"/>
            <w:r>
              <w:t xml:space="preserve"> (só vai na primeira resposta) – 5 algarismos</w:t>
            </w:r>
          </w:p>
          <w:p w14:paraId="1958C9A2" w14:textId="77777777" w:rsidR="001E6645" w:rsidRDefault="001E6645" w:rsidP="001E6645">
            <w:proofErr w:type="spellStart"/>
            <w:proofErr w:type="gramStart"/>
            <w:r>
              <w:t>tdpf</w:t>
            </w:r>
            <w:proofErr w:type="spellEnd"/>
            <w:r>
              <w:t xml:space="preserve">  (</w:t>
            </w:r>
            <w:proofErr w:type="gramEnd"/>
            <w:r>
              <w:t>16 caracteres)</w:t>
            </w:r>
          </w:p>
          <w:p w14:paraId="7E3C0B50" w14:textId="77777777" w:rsidR="001E6645" w:rsidRDefault="001E6645" w:rsidP="001E6645">
            <w:proofErr w:type="gramStart"/>
            <w:r>
              <w:t>nome</w:t>
            </w:r>
            <w:proofErr w:type="gramEnd"/>
            <w:r>
              <w:t xml:space="preserve"> (100 caracteres)</w:t>
            </w:r>
          </w:p>
          <w:p w14:paraId="608AF67E" w14:textId="733C2668" w:rsidR="001E6645" w:rsidRDefault="001E6645" w:rsidP="001E6645">
            <w:r>
              <w:t xml:space="preserve">Emissão – data de emissão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08243F81" w14:textId="6C6849FB" w:rsidR="009315AF" w:rsidRDefault="009315AF" w:rsidP="001E6645">
            <w:r>
              <w:t xml:space="preserve">Trimestre Previsto – </w:t>
            </w:r>
            <w:proofErr w:type="spellStart"/>
            <w:r>
              <w:t>aaaa</w:t>
            </w:r>
            <w:proofErr w:type="spellEnd"/>
            <w:r>
              <w:t>/t (6 caracteres)</w:t>
            </w:r>
          </w:p>
          <w:p w14:paraId="4E1F387B" w14:textId="0224E812" w:rsidR="001E6645" w:rsidRDefault="001E6645" w:rsidP="001E6645">
            <w:r>
              <w:t xml:space="preserve">Encerramento – data de encerramento do TDPF (10 caracteres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  <w:r>
              <w:t>)</w:t>
            </w:r>
          </w:p>
          <w:p w14:paraId="489DFD19" w14:textId="7854B91F" w:rsidR="001E6645" w:rsidRDefault="001E6645" w:rsidP="001E6645">
            <w:r>
              <w:t xml:space="preserve">Data da primeira ciência (10 caracteres) (se não há ciência para o </w:t>
            </w:r>
            <w:proofErr w:type="spellStart"/>
            <w:r w:rsidRPr="00B93188">
              <w:t>tdpf</w:t>
            </w:r>
            <w:proofErr w:type="spellEnd"/>
            <w:r>
              <w:t>, vai 00/00/0000)</w:t>
            </w:r>
          </w:p>
          <w:p w14:paraId="654EBFA3" w14:textId="744CAD4A" w:rsidR="00ED07E8" w:rsidRDefault="00ED07E8" w:rsidP="001E6645">
            <w:r>
              <w:t>Porte – 3 caracteres</w:t>
            </w:r>
          </w:p>
          <w:p w14:paraId="3CA0F81A" w14:textId="458A2CBA" w:rsidR="00ED07E8" w:rsidRDefault="00ED07E8" w:rsidP="001E6645">
            <w:r>
              <w:t xml:space="preserve">Acompanhamento – 1 </w:t>
            </w:r>
            <w:proofErr w:type="spellStart"/>
            <w:r>
              <w:t>caracter</w:t>
            </w:r>
            <w:proofErr w:type="spellEnd"/>
          </w:p>
          <w:p w14:paraId="124B2506" w14:textId="17173EF6" w:rsidR="009315AF" w:rsidRDefault="009315AF" w:rsidP="001E6645">
            <w:r>
              <w:t>Equipe – 25 caracteres</w:t>
            </w:r>
          </w:p>
          <w:p w14:paraId="0A65707F" w14:textId="67B66950" w:rsidR="001E6645" w:rsidRDefault="001E6645" w:rsidP="001E6645">
            <w:r>
              <w:t>Pontos</w:t>
            </w:r>
            <w:r w:rsidR="009315AF">
              <w:t xml:space="preserve"> TDPF</w:t>
            </w:r>
            <w:r>
              <w:t xml:space="preserve"> – 4 algarismos</w:t>
            </w:r>
          </w:p>
          <w:p w14:paraId="5BF31E4B" w14:textId="5EE5AE2F" w:rsidR="001D1889" w:rsidRDefault="001D1889" w:rsidP="001E6645">
            <w:r>
              <w:t>Horas – 4 algarismos (horas RHAF total)</w:t>
            </w:r>
          </w:p>
          <w:p w14:paraId="54052BD1" w14:textId="1853970E" w:rsidR="009315AF" w:rsidRDefault="009315AF" w:rsidP="001E6645">
            <w:r>
              <w:t>Fiscal 1 – 50 caracteres</w:t>
            </w:r>
          </w:p>
          <w:p w14:paraId="59D6A251" w14:textId="4DE80DC8" w:rsidR="009315AF" w:rsidRDefault="001D1889" w:rsidP="001E6645">
            <w:r>
              <w:t>Horas</w:t>
            </w:r>
            <w:r w:rsidR="009315AF">
              <w:t xml:space="preserve"> Fiscal 1 – 4 algarismos</w:t>
            </w:r>
          </w:p>
          <w:p w14:paraId="0B669F5F" w14:textId="229273D5" w:rsidR="009315AF" w:rsidRDefault="009315AF" w:rsidP="001E6645">
            <w:r>
              <w:t>...</w:t>
            </w:r>
          </w:p>
          <w:p w14:paraId="677287B8" w14:textId="27F4BB99" w:rsidR="009315AF" w:rsidRDefault="009315AF" w:rsidP="001E6645">
            <w:r>
              <w:t>Fiscal 8 – 50 caracteres</w:t>
            </w:r>
          </w:p>
          <w:p w14:paraId="72CDA3C3" w14:textId="50CFB824" w:rsidR="009315AF" w:rsidRDefault="001D1889" w:rsidP="001E6645">
            <w:r>
              <w:t>Horas</w:t>
            </w:r>
            <w:r w:rsidR="009315AF">
              <w:t xml:space="preserve"> Fiscal 8 – 4 algarismos</w:t>
            </w:r>
          </w:p>
          <w:p w14:paraId="4BD8127F" w14:textId="56DF64F0" w:rsidR="00AC6444" w:rsidRDefault="00AC6444" w:rsidP="001E6645">
            <w:r>
              <w:t>Os fiscais estão ordenados por horas alocadas no RHAF relativamente ao TDPF (do que tem mais horas alocadas para o que tem menos).</w:t>
            </w:r>
          </w:p>
          <w:p w14:paraId="205040B7" w14:textId="09A091D4" w:rsidR="001E6645" w:rsidRDefault="001E6645" w:rsidP="001E6645">
            <w:r>
              <w:t xml:space="preserve">Se </w:t>
            </w:r>
            <w:r w:rsidR="00E449F5">
              <w:t>NN</w:t>
            </w:r>
            <w:r w:rsidR="00E82E54">
              <w:t>NNN&gt;100, envia 1</w:t>
            </w:r>
            <w:r>
              <w:t>00 (variável no servidor e no script) registros e assim sucessivamente (há que se requisitar o “011”, “021”, etc.)</w:t>
            </w:r>
          </w:p>
        </w:tc>
      </w:tr>
      <w:tr w:rsidR="001E6645" w14:paraId="60B9C2A5" w14:textId="77777777" w:rsidTr="00505885">
        <w:tc>
          <w:tcPr>
            <w:tcW w:w="4247" w:type="dxa"/>
          </w:tcPr>
          <w:p w14:paraId="662FA8A8" w14:textId="497D7414" w:rsidR="001E6645" w:rsidRDefault="001E6645" w:rsidP="001E6645">
            <w:r>
              <w:t xml:space="preserve">60 – Solicita </w:t>
            </w:r>
            <w:proofErr w:type="spellStart"/>
            <w:r>
              <w:t>DCCs</w:t>
            </w:r>
            <w:proofErr w:type="spellEnd"/>
            <w:r>
              <w:t xml:space="preserve"> vinculados aos </w:t>
            </w:r>
            <w:proofErr w:type="spellStart"/>
            <w:r>
              <w:t>TDPFs</w:t>
            </w:r>
            <w:proofErr w:type="spellEnd"/>
            <w:r>
              <w:t xml:space="preserve"> em andamento</w:t>
            </w:r>
          </w:p>
        </w:tc>
        <w:tc>
          <w:tcPr>
            <w:tcW w:w="4247" w:type="dxa"/>
          </w:tcPr>
          <w:p w14:paraId="4D661829" w14:textId="06298E51" w:rsidR="001E6645" w:rsidRPr="00363334" w:rsidRDefault="001E6645" w:rsidP="001E6645">
            <w:r>
              <w:t xml:space="preserve">60 – Somente usuários que constarem de </w:t>
            </w:r>
            <w:proofErr w:type="spellStart"/>
            <w:r>
              <w:t>cpfs</w:t>
            </w:r>
            <w:proofErr w:type="spellEnd"/>
            <w:r>
              <w:t xml:space="preserve"> (cp1, cpf2, cpf3) nas variáveis de ambiente (somente de </w:t>
            </w:r>
            <w:proofErr w:type="spellStart"/>
            <w:r>
              <w:t>TDPFs</w:t>
            </w:r>
            <w:proofErr w:type="spellEnd"/>
            <w:r>
              <w:t xml:space="preserve"> em andamento)</w:t>
            </w:r>
          </w:p>
        </w:tc>
      </w:tr>
      <w:tr w:rsidR="001E6645" w14:paraId="60362022" w14:textId="77777777" w:rsidTr="00505885">
        <w:tc>
          <w:tcPr>
            <w:tcW w:w="4247" w:type="dxa"/>
          </w:tcPr>
          <w:p w14:paraId="32F6F1EC" w14:textId="24E08AAE" w:rsidR="001E6645" w:rsidRDefault="001E6645" w:rsidP="001E6645"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– 11</w:t>
            </w:r>
          </w:p>
          <w:p w14:paraId="6F7FDC82" w14:textId="77777777" w:rsidR="001E6645" w:rsidRDefault="001E6645" w:rsidP="001E6645">
            <w:proofErr w:type="spellStart"/>
            <w:proofErr w:type="gramStart"/>
            <w:r>
              <w:lastRenderedPageBreak/>
              <w:t>chaveContagil</w:t>
            </w:r>
            <w:proofErr w:type="spellEnd"/>
            <w:proofErr w:type="gramEnd"/>
            <w:r>
              <w:t xml:space="preserve"> – 6</w:t>
            </w:r>
          </w:p>
          <w:p w14:paraId="7803AF6F" w14:textId="43A41570" w:rsidR="001E6645" w:rsidRPr="00CB03EB" w:rsidRDefault="001E6645" w:rsidP="001E6645">
            <w:pPr>
              <w:rPr>
                <w:u w:val="single"/>
              </w:rPr>
            </w:pPr>
            <w:r>
              <w:t>senha adicional – 10</w:t>
            </w:r>
          </w:p>
        </w:tc>
        <w:tc>
          <w:tcPr>
            <w:tcW w:w="4247" w:type="dxa"/>
          </w:tcPr>
          <w:p w14:paraId="62FF1D89" w14:textId="580B9342" w:rsidR="001E6645" w:rsidRDefault="001E6645" w:rsidP="001E6645">
            <w:r>
              <w:lastRenderedPageBreak/>
              <w:t>Envia 60 (todas as respostas)</w:t>
            </w:r>
          </w:p>
          <w:p w14:paraId="1ECEF594" w14:textId="51F7E5FE" w:rsidR="001E6645" w:rsidRDefault="001E6645" w:rsidP="001E6645">
            <w:r>
              <w:lastRenderedPageBreak/>
              <w:t xml:space="preserve">N – </w:t>
            </w:r>
            <w:proofErr w:type="gramStart"/>
            <w:r>
              <w:t>usuário</w:t>
            </w:r>
            <w:proofErr w:type="gramEnd"/>
            <w:r>
              <w:t xml:space="preserve"> não autorizado</w:t>
            </w:r>
          </w:p>
          <w:p w14:paraId="2E3F3530" w14:textId="0DD10275" w:rsidR="001E6645" w:rsidRDefault="001E6645" w:rsidP="001E6645">
            <w:r>
              <w:t xml:space="preserve">H – </w:t>
            </w:r>
            <w:proofErr w:type="gramStart"/>
            <w:r>
              <w:t>horário</w:t>
            </w:r>
            <w:proofErr w:type="gramEnd"/>
            <w:r>
              <w:t xml:space="preserve"> não permitido</w:t>
            </w:r>
          </w:p>
          <w:p w14:paraId="52AA4C77" w14:textId="6096C117" w:rsidR="001E6645" w:rsidRDefault="001E6645" w:rsidP="001E6645">
            <w:r>
              <w:t xml:space="preserve">S – </w:t>
            </w:r>
            <w:proofErr w:type="gramStart"/>
            <w:r>
              <w:t>usuário</w:t>
            </w:r>
            <w:proofErr w:type="gramEnd"/>
            <w:r>
              <w:t xml:space="preserve"> autorizado (primeiro envio)</w:t>
            </w:r>
          </w:p>
          <w:p w14:paraId="08411823" w14:textId="554044B4" w:rsidR="001E6645" w:rsidRDefault="001E6645" w:rsidP="001E6645">
            <w:r>
              <w:t xml:space="preserve">NNNNN – nº de </w:t>
            </w:r>
            <w:proofErr w:type="spellStart"/>
            <w:r>
              <w:t>DCCs</w:t>
            </w:r>
            <w:proofErr w:type="spellEnd"/>
            <w:r>
              <w:t xml:space="preserve"> (primeiro envio)</w:t>
            </w:r>
          </w:p>
          <w:p w14:paraId="714EB684" w14:textId="60B61228" w:rsidR="001E6645" w:rsidRDefault="001E6645" w:rsidP="001E6645">
            <w:r>
              <w:t xml:space="preserve">Se ‘S’ acima, depois seguem os números de </w:t>
            </w:r>
            <w:proofErr w:type="spellStart"/>
            <w:r>
              <w:t>DCCs</w:t>
            </w:r>
            <w:proofErr w:type="spellEnd"/>
            <w:r>
              <w:t xml:space="preserve"> (17 caracteres) de 50 em 50 </w:t>
            </w:r>
          </w:p>
          <w:p w14:paraId="406E3D65" w14:textId="2E0B9BFE" w:rsidR="001E6645" w:rsidRPr="00363334" w:rsidRDefault="001E6645" w:rsidP="001E6645">
            <w:r>
              <w:t xml:space="preserve">Para enviar uma nova remessa de 50, deve ser enviado “60” seguido do mesmo </w:t>
            </w:r>
            <w:proofErr w:type="spellStart"/>
            <w:r>
              <w:t>cpf</w:t>
            </w:r>
            <w:proofErr w:type="spellEnd"/>
          </w:p>
        </w:tc>
      </w:tr>
      <w:tr w:rsidR="001E6645" w14:paraId="3696B0A4" w14:textId="77777777" w:rsidTr="00505885">
        <w:tc>
          <w:tcPr>
            <w:tcW w:w="4247" w:type="dxa"/>
          </w:tcPr>
          <w:p w14:paraId="761538BB" w14:textId="78A737C7" w:rsidR="001E6645" w:rsidRPr="00363334" w:rsidRDefault="001E6645" w:rsidP="001E6645">
            <w:r>
              <w:lastRenderedPageBreak/>
              <w:t xml:space="preserve"> </w:t>
            </w:r>
          </w:p>
        </w:tc>
        <w:tc>
          <w:tcPr>
            <w:tcW w:w="4247" w:type="dxa"/>
          </w:tcPr>
          <w:p w14:paraId="272E4EED" w14:textId="77777777" w:rsidR="001E6645" w:rsidRPr="00363334" w:rsidRDefault="001E6645" w:rsidP="001E6645">
            <w:r w:rsidRPr="00363334">
              <w:t>90 – Erros de Chave/usuário</w:t>
            </w:r>
          </w:p>
        </w:tc>
      </w:tr>
      <w:tr w:rsidR="001E6645" w14:paraId="2164765E" w14:textId="77777777" w:rsidTr="00505885">
        <w:tc>
          <w:tcPr>
            <w:tcW w:w="4247" w:type="dxa"/>
          </w:tcPr>
          <w:p w14:paraId="4E03558D" w14:textId="77777777" w:rsidR="001E6645" w:rsidRPr="00363334" w:rsidRDefault="001E6645" w:rsidP="001E6645"/>
        </w:tc>
        <w:tc>
          <w:tcPr>
            <w:tcW w:w="4247" w:type="dxa"/>
          </w:tcPr>
          <w:p w14:paraId="70F5D11F" w14:textId="77777777" w:rsidR="001E6645" w:rsidRPr="00363334" w:rsidRDefault="001E6645" w:rsidP="001E6645">
            <w:r w:rsidRPr="00363334">
              <w:t>97 – Erros de CPF e conexão BD</w:t>
            </w:r>
          </w:p>
        </w:tc>
      </w:tr>
      <w:tr w:rsidR="001E6645" w14:paraId="06DC93E4" w14:textId="77777777" w:rsidTr="00505885">
        <w:tc>
          <w:tcPr>
            <w:tcW w:w="4247" w:type="dxa"/>
          </w:tcPr>
          <w:p w14:paraId="261DC167" w14:textId="77777777" w:rsidR="001E6645" w:rsidRDefault="001E6645" w:rsidP="001E6645"/>
        </w:tc>
        <w:tc>
          <w:tcPr>
            <w:tcW w:w="4247" w:type="dxa"/>
          </w:tcPr>
          <w:p w14:paraId="5E914A4F" w14:textId="77777777" w:rsidR="001E6645" w:rsidRDefault="001E6645" w:rsidP="001E6645">
            <w:r>
              <w:t>99 – Erros de requisição</w:t>
            </w:r>
          </w:p>
        </w:tc>
      </w:tr>
      <w:tr w:rsidR="001E6645" w14:paraId="46138BF2" w14:textId="77777777" w:rsidTr="00505885">
        <w:tc>
          <w:tcPr>
            <w:tcW w:w="4247" w:type="dxa"/>
          </w:tcPr>
          <w:p w14:paraId="5722477A" w14:textId="77777777" w:rsidR="001E6645" w:rsidRDefault="001E6645" w:rsidP="001E6645"/>
        </w:tc>
        <w:tc>
          <w:tcPr>
            <w:tcW w:w="4247" w:type="dxa"/>
          </w:tcPr>
          <w:p w14:paraId="591CEF42" w14:textId="77777777" w:rsidR="001E6645" w:rsidRDefault="001E6645" w:rsidP="001E6645">
            <w:r>
              <w:t>Mensagem (variável, mas menor do que 100 caracteres)</w:t>
            </w:r>
          </w:p>
        </w:tc>
      </w:tr>
    </w:tbl>
    <w:p w14:paraId="76EC9C00" w14:textId="77777777" w:rsidR="005A5715" w:rsidRDefault="005A5715" w:rsidP="005A5715"/>
    <w:p w14:paraId="6E29AB13" w14:textId="15F43939" w:rsidR="0046273E" w:rsidRDefault="0046273E" w:rsidP="00B95641">
      <w:pPr>
        <w:jc w:val="both"/>
      </w:pPr>
      <w:r>
        <w:t>Número da requisição ou da resposta: primeiros dois caracteres da mensagem enviada/recebida.</w:t>
      </w:r>
    </w:p>
    <w:p w14:paraId="5543ECAA" w14:textId="32052381" w:rsidR="006C3B35" w:rsidRDefault="006C3B35" w:rsidP="00B95641">
      <w:pPr>
        <w:jc w:val="both"/>
      </w:pPr>
      <w:r>
        <w:t>Toda mensagem enviada pelo servidor, conforme definições acima, é precedido do tamanho da mensagem ‘NNNNN’ (5 algarismos).</w:t>
      </w:r>
    </w:p>
    <w:p w14:paraId="0A2FEC60" w14:textId="6B8BD08D" w:rsidR="00E5620F" w:rsidRDefault="00E5620F" w:rsidP="00B95641">
      <w:pPr>
        <w:jc w:val="both"/>
      </w:pPr>
    </w:p>
    <w:p w14:paraId="6DCC9B78" w14:textId="47BF6DEE" w:rsidR="00E5620F" w:rsidRDefault="00E5620F" w:rsidP="00B95641">
      <w:pPr>
        <w:jc w:val="both"/>
      </w:pPr>
      <w:r>
        <w:t xml:space="preserve">Requisições 13, </w:t>
      </w:r>
      <w:r w:rsidR="00932752">
        <w:t>24,</w:t>
      </w:r>
      <w:r w:rsidRPr="00E5620F">
        <w:t xml:space="preserve"> 28, 29</w:t>
      </w:r>
      <w:r w:rsidR="00943E9E">
        <w:t>, 31</w:t>
      </w:r>
      <w:r w:rsidR="001E6645">
        <w:t xml:space="preserve"> e 41</w:t>
      </w:r>
      <w:r>
        <w:t xml:space="preserve"> podem ser realizadas por usuários </w:t>
      </w:r>
      <w:proofErr w:type="spellStart"/>
      <w:r>
        <w:t>Difis</w:t>
      </w:r>
      <w:proofErr w:type="spellEnd"/>
      <w:r>
        <w:t xml:space="preserve"> e </w:t>
      </w:r>
      <w:proofErr w:type="spellStart"/>
      <w:r>
        <w:t>Cofis</w:t>
      </w:r>
      <w:proofErr w:type="spellEnd"/>
      <w:r>
        <w:t>, sem registro no Bot</w:t>
      </w:r>
      <w:r w:rsidR="0062668E">
        <w:t>.</w:t>
      </w:r>
    </w:p>
    <w:p w14:paraId="4F94FA80" w14:textId="77777777" w:rsidR="005A5715" w:rsidRDefault="005A5715" w:rsidP="005A5715"/>
    <w:p w14:paraId="215AF16B" w14:textId="77777777" w:rsidR="00297DA6" w:rsidRDefault="00297DA6" w:rsidP="005A5715"/>
    <w:sectPr w:rsidR="0029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15"/>
    <w:rsid w:val="00011F0C"/>
    <w:rsid w:val="00025055"/>
    <w:rsid w:val="00025DCB"/>
    <w:rsid w:val="000349F6"/>
    <w:rsid w:val="0003782D"/>
    <w:rsid w:val="00041A03"/>
    <w:rsid w:val="00044FB1"/>
    <w:rsid w:val="00070B4C"/>
    <w:rsid w:val="00081DAD"/>
    <w:rsid w:val="00084595"/>
    <w:rsid w:val="000A1C86"/>
    <w:rsid w:val="000A3118"/>
    <w:rsid w:val="000A5FE4"/>
    <w:rsid w:val="001014C0"/>
    <w:rsid w:val="00104F88"/>
    <w:rsid w:val="0011354E"/>
    <w:rsid w:val="00147711"/>
    <w:rsid w:val="00152097"/>
    <w:rsid w:val="00154258"/>
    <w:rsid w:val="0015558D"/>
    <w:rsid w:val="00161503"/>
    <w:rsid w:val="001738E4"/>
    <w:rsid w:val="00175774"/>
    <w:rsid w:val="0017606E"/>
    <w:rsid w:val="00191A0F"/>
    <w:rsid w:val="00192772"/>
    <w:rsid w:val="001947F8"/>
    <w:rsid w:val="00196030"/>
    <w:rsid w:val="001A277B"/>
    <w:rsid w:val="001A3D0A"/>
    <w:rsid w:val="001B0C79"/>
    <w:rsid w:val="001B554D"/>
    <w:rsid w:val="001C1ED6"/>
    <w:rsid w:val="001C447E"/>
    <w:rsid w:val="001C7309"/>
    <w:rsid w:val="001D1889"/>
    <w:rsid w:val="001E6645"/>
    <w:rsid w:val="001E7747"/>
    <w:rsid w:val="001F6E6B"/>
    <w:rsid w:val="002040C5"/>
    <w:rsid w:val="0020485B"/>
    <w:rsid w:val="00224997"/>
    <w:rsid w:val="00240C95"/>
    <w:rsid w:val="00246C5B"/>
    <w:rsid w:val="002529C2"/>
    <w:rsid w:val="002573B3"/>
    <w:rsid w:val="00260E68"/>
    <w:rsid w:val="00277635"/>
    <w:rsid w:val="0028046D"/>
    <w:rsid w:val="00284793"/>
    <w:rsid w:val="00297DA6"/>
    <w:rsid w:val="002B50B5"/>
    <w:rsid w:val="002C34CC"/>
    <w:rsid w:val="002D3AA9"/>
    <w:rsid w:val="002D7727"/>
    <w:rsid w:val="002E43E3"/>
    <w:rsid w:val="002E549A"/>
    <w:rsid w:val="002E56FC"/>
    <w:rsid w:val="00311E9C"/>
    <w:rsid w:val="003125FB"/>
    <w:rsid w:val="00317B7A"/>
    <w:rsid w:val="003214EF"/>
    <w:rsid w:val="003262BA"/>
    <w:rsid w:val="0032780F"/>
    <w:rsid w:val="00344DE5"/>
    <w:rsid w:val="0034535E"/>
    <w:rsid w:val="00346727"/>
    <w:rsid w:val="0034752F"/>
    <w:rsid w:val="00353A5F"/>
    <w:rsid w:val="00363334"/>
    <w:rsid w:val="00364845"/>
    <w:rsid w:val="003654F9"/>
    <w:rsid w:val="00383A0E"/>
    <w:rsid w:val="00393BD0"/>
    <w:rsid w:val="00393DCC"/>
    <w:rsid w:val="00396070"/>
    <w:rsid w:val="003A2A8D"/>
    <w:rsid w:val="003A2E80"/>
    <w:rsid w:val="003B303B"/>
    <w:rsid w:val="003B5179"/>
    <w:rsid w:val="003C179A"/>
    <w:rsid w:val="003C2FE7"/>
    <w:rsid w:val="003D7E29"/>
    <w:rsid w:val="003E29E9"/>
    <w:rsid w:val="003E3A23"/>
    <w:rsid w:val="003E5AFA"/>
    <w:rsid w:val="003E6387"/>
    <w:rsid w:val="003F3E8D"/>
    <w:rsid w:val="003F468B"/>
    <w:rsid w:val="0041248B"/>
    <w:rsid w:val="0042106B"/>
    <w:rsid w:val="00433802"/>
    <w:rsid w:val="004444BD"/>
    <w:rsid w:val="00453867"/>
    <w:rsid w:val="0045757D"/>
    <w:rsid w:val="0046273E"/>
    <w:rsid w:val="00464657"/>
    <w:rsid w:val="004A68B1"/>
    <w:rsid w:val="004B43C7"/>
    <w:rsid w:val="004B4AEE"/>
    <w:rsid w:val="004D3E86"/>
    <w:rsid w:val="004E08D1"/>
    <w:rsid w:val="004E1053"/>
    <w:rsid w:val="004F11AE"/>
    <w:rsid w:val="00503168"/>
    <w:rsid w:val="00505885"/>
    <w:rsid w:val="005210C2"/>
    <w:rsid w:val="005427B3"/>
    <w:rsid w:val="00546C9C"/>
    <w:rsid w:val="00553C74"/>
    <w:rsid w:val="0056291B"/>
    <w:rsid w:val="00567CED"/>
    <w:rsid w:val="005936C9"/>
    <w:rsid w:val="005939EC"/>
    <w:rsid w:val="005944E3"/>
    <w:rsid w:val="00596BA1"/>
    <w:rsid w:val="00597C93"/>
    <w:rsid w:val="005A29B1"/>
    <w:rsid w:val="005A5715"/>
    <w:rsid w:val="005B245B"/>
    <w:rsid w:val="005B4DEF"/>
    <w:rsid w:val="005B798C"/>
    <w:rsid w:val="005C3F63"/>
    <w:rsid w:val="005C5FBD"/>
    <w:rsid w:val="005C708C"/>
    <w:rsid w:val="005E2FB4"/>
    <w:rsid w:val="005F6E9D"/>
    <w:rsid w:val="00602C4D"/>
    <w:rsid w:val="0060480F"/>
    <w:rsid w:val="00605D66"/>
    <w:rsid w:val="006223EB"/>
    <w:rsid w:val="0062668E"/>
    <w:rsid w:val="00626E17"/>
    <w:rsid w:val="0063731D"/>
    <w:rsid w:val="006654C6"/>
    <w:rsid w:val="00670C30"/>
    <w:rsid w:val="006718B9"/>
    <w:rsid w:val="006875ED"/>
    <w:rsid w:val="00691EBC"/>
    <w:rsid w:val="00695970"/>
    <w:rsid w:val="00697866"/>
    <w:rsid w:val="006A53FD"/>
    <w:rsid w:val="006A6639"/>
    <w:rsid w:val="006A7D96"/>
    <w:rsid w:val="006C25BD"/>
    <w:rsid w:val="006C3B35"/>
    <w:rsid w:val="006C510E"/>
    <w:rsid w:val="006C6986"/>
    <w:rsid w:val="006D130F"/>
    <w:rsid w:val="006D424A"/>
    <w:rsid w:val="006E3AA7"/>
    <w:rsid w:val="006E6B24"/>
    <w:rsid w:val="006F1BB9"/>
    <w:rsid w:val="006F200B"/>
    <w:rsid w:val="00701E79"/>
    <w:rsid w:val="00703FF2"/>
    <w:rsid w:val="00733DD2"/>
    <w:rsid w:val="00735965"/>
    <w:rsid w:val="00736541"/>
    <w:rsid w:val="0074146C"/>
    <w:rsid w:val="00747C39"/>
    <w:rsid w:val="00755C96"/>
    <w:rsid w:val="00756094"/>
    <w:rsid w:val="00761F65"/>
    <w:rsid w:val="00762859"/>
    <w:rsid w:val="007629AC"/>
    <w:rsid w:val="00770306"/>
    <w:rsid w:val="0077600E"/>
    <w:rsid w:val="007813E3"/>
    <w:rsid w:val="007A1BF8"/>
    <w:rsid w:val="007A412A"/>
    <w:rsid w:val="007A5904"/>
    <w:rsid w:val="007C3E77"/>
    <w:rsid w:val="007C5A19"/>
    <w:rsid w:val="007E7FB5"/>
    <w:rsid w:val="007F0362"/>
    <w:rsid w:val="00801873"/>
    <w:rsid w:val="00806632"/>
    <w:rsid w:val="0080709F"/>
    <w:rsid w:val="00807D3A"/>
    <w:rsid w:val="0082319A"/>
    <w:rsid w:val="00826D6F"/>
    <w:rsid w:val="008316B4"/>
    <w:rsid w:val="00835EF5"/>
    <w:rsid w:val="00840324"/>
    <w:rsid w:val="0084674B"/>
    <w:rsid w:val="00847C6F"/>
    <w:rsid w:val="00847CE9"/>
    <w:rsid w:val="00852D72"/>
    <w:rsid w:val="008546E3"/>
    <w:rsid w:val="008622CE"/>
    <w:rsid w:val="00884361"/>
    <w:rsid w:val="0089150E"/>
    <w:rsid w:val="008A1812"/>
    <w:rsid w:val="008A2681"/>
    <w:rsid w:val="008A3170"/>
    <w:rsid w:val="008A543C"/>
    <w:rsid w:val="008B03BA"/>
    <w:rsid w:val="008C52D6"/>
    <w:rsid w:val="008D20CF"/>
    <w:rsid w:val="008E63DD"/>
    <w:rsid w:val="008F3337"/>
    <w:rsid w:val="00902940"/>
    <w:rsid w:val="009063F6"/>
    <w:rsid w:val="009315AF"/>
    <w:rsid w:val="00932752"/>
    <w:rsid w:val="0094020E"/>
    <w:rsid w:val="00943E9E"/>
    <w:rsid w:val="00956C49"/>
    <w:rsid w:val="00960BA4"/>
    <w:rsid w:val="00966B00"/>
    <w:rsid w:val="00990B61"/>
    <w:rsid w:val="009B379D"/>
    <w:rsid w:val="009C7DF2"/>
    <w:rsid w:val="009D04B6"/>
    <w:rsid w:val="009D6217"/>
    <w:rsid w:val="009D6B25"/>
    <w:rsid w:val="009F5D19"/>
    <w:rsid w:val="00A03B2C"/>
    <w:rsid w:val="00A042FB"/>
    <w:rsid w:val="00A05692"/>
    <w:rsid w:val="00A0727E"/>
    <w:rsid w:val="00A15BAF"/>
    <w:rsid w:val="00A26BB2"/>
    <w:rsid w:val="00A32FE4"/>
    <w:rsid w:val="00A4125E"/>
    <w:rsid w:val="00A44DF7"/>
    <w:rsid w:val="00A450CE"/>
    <w:rsid w:val="00A61A24"/>
    <w:rsid w:val="00A61F5C"/>
    <w:rsid w:val="00A91B4A"/>
    <w:rsid w:val="00A93C39"/>
    <w:rsid w:val="00AB1C99"/>
    <w:rsid w:val="00AC4619"/>
    <w:rsid w:val="00AC6444"/>
    <w:rsid w:val="00AF1F26"/>
    <w:rsid w:val="00AF62B8"/>
    <w:rsid w:val="00B03FCE"/>
    <w:rsid w:val="00B36F0A"/>
    <w:rsid w:val="00B409A5"/>
    <w:rsid w:val="00B4298D"/>
    <w:rsid w:val="00B43D25"/>
    <w:rsid w:val="00B71175"/>
    <w:rsid w:val="00B73C61"/>
    <w:rsid w:val="00B74F68"/>
    <w:rsid w:val="00B911D2"/>
    <w:rsid w:val="00B92B67"/>
    <w:rsid w:val="00B93188"/>
    <w:rsid w:val="00B95641"/>
    <w:rsid w:val="00BA2D53"/>
    <w:rsid w:val="00BA3EB3"/>
    <w:rsid w:val="00BB55EE"/>
    <w:rsid w:val="00BB5A80"/>
    <w:rsid w:val="00BB5F1C"/>
    <w:rsid w:val="00BF001F"/>
    <w:rsid w:val="00BF67ED"/>
    <w:rsid w:val="00C1013E"/>
    <w:rsid w:val="00C17F7D"/>
    <w:rsid w:val="00C20F15"/>
    <w:rsid w:val="00C21311"/>
    <w:rsid w:val="00C32E3C"/>
    <w:rsid w:val="00C33830"/>
    <w:rsid w:val="00C40217"/>
    <w:rsid w:val="00C40661"/>
    <w:rsid w:val="00C5063C"/>
    <w:rsid w:val="00C55F2C"/>
    <w:rsid w:val="00C636D9"/>
    <w:rsid w:val="00C71D67"/>
    <w:rsid w:val="00C733FE"/>
    <w:rsid w:val="00C73BBB"/>
    <w:rsid w:val="00C77E34"/>
    <w:rsid w:val="00C81F64"/>
    <w:rsid w:val="00C82466"/>
    <w:rsid w:val="00C83C11"/>
    <w:rsid w:val="00C84782"/>
    <w:rsid w:val="00C84ABA"/>
    <w:rsid w:val="00C90655"/>
    <w:rsid w:val="00C91CA9"/>
    <w:rsid w:val="00CB03EB"/>
    <w:rsid w:val="00CB0E2D"/>
    <w:rsid w:val="00CB42AE"/>
    <w:rsid w:val="00CC00CE"/>
    <w:rsid w:val="00CC6F40"/>
    <w:rsid w:val="00CD28F1"/>
    <w:rsid w:val="00CE1001"/>
    <w:rsid w:val="00CE1AE8"/>
    <w:rsid w:val="00CE2CF8"/>
    <w:rsid w:val="00CE7D5B"/>
    <w:rsid w:val="00CF0044"/>
    <w:rsid w:val="00CF181F"/>
    <w:rsid w:val="00CF1909"/>
    <w:rsid w:val="00CF4B66"/>
    <w:rsid w:val="00D00578"/>
    <w:rsid w:val="00D01518"/>
    <w:rsid w:val="00D0332B"/>
    <w:rsid w:val="00D124C5"/>
    <w:rsid w:val="00D340ED"/>
    <w:rsid w:val="00D41421"/>
    <w:rsid w:val="00D4388D"/>
    <w:rsid w:val="00D45128"/>
    <w:rsid w:val="00D760A2"/>
    <w:rsid w:val="00D7708D"/>
    <w:rsid w:val="00D916C6"/>
    <w:rsid w:val="00D9181E"/>
    <w:rsid w:val="00D944D4"/>
    <w:rsid w:val="00D97A80"/>
    <w:rsid w:val="00DA41DE"/>
    <w:rsid w:val="00DA7C7E"/>
    <w:rsid w:val="00DB2ECB"/>
    <w:rsid w:val="00DB5008"/>
    <w:rsid w:val="00DC23DA"/>
    <w:rsid w:val="00DC5F02"/>
    <w:rsid w:val="00DD4CA5"/>
    <w:rsid w:val="00DD50A3"/>
    <w:rsid w:val="00DF5535"/>
    <w:rsid w:val="00DF560C"/>
    <w:rsid w:val="00DF5D70"/>
    <w:rsid w:val="00E15160"/>
    <w:rsid w:val="00E27EDA"/>
    <w:rsid w:val="00E30D85"/>
    <w:rsid w:val="00E419A0"/>
    <w:rsid w:val="00E449F5"/>
    <w:rsid w:val="00E47C05"/>
    <w:rsid w:val="00E51C55"/>
    <w:rsid w:val="00E5620F"/>
    <w:rsid w:val="00E578A1"/>
    <w:rsid w:val="00E63721"/>
    <w:rsid w:val="00E65F7A"/>
    <w:rsid w:val="00E66DF7"/>
    <w:rsid w:val="00E77388"/>
    <w:rsid w:val="00E776CA"/>
    <w:rsid w:val="00E82E54"/>
    <w:rsid w:val="00E95581"/>
    <w:rsid w:val="00EB6740"/>
    <w:rsid w:val="00EC57AC"/>
    <w:rsid w:val="00ED07E8"/>
    <w:rsid w:val="00EE667C"/>
    <w:rsid w:val="00EF1916"/>
    <w:rsid w:val="00EF4566"/>
    <w:rsid w:val="00F0376A"/>
    <w:rsid w:val="00F05024"/>
    <w:rsid w:val="00F22B44"/>
    <w:rsid w:val="00F2550C"/>
    <w:rsid w:val="00F31AF9"/>
    <w:rsid w:val="00F31C7A"/>
    <w:rsid w:val="00F407A8"/>
    <w:rsid w:val="00F43364"/>
    <w:rsid w:val="00F44978"/>
    <w:rsid w:val="00F52EFA"/>
    <w:rsid w:val="00F534F0"/>
    <w:rsid w:val="00F66498"/>
    <w:rsid w:val="00F9181F"/>
    <w:rsid w:val="00F968D3"/>
    <w:rsid w:val="00FA16A3"/>
    <w:rsid w:val="00FA4C1E"/>
    <w:rsid w:val="00FB54B0"/>
    <w:rsid w:val="00FC74F1"/>
    <w:rsid w:val="00FD2A2C"/>
    <w:rsid w:val="00FE3DBC"/>
    <w:rsid w:val="00FE784E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C9C81"/>
  <w15:chartTrackingRefBased/>
  <w15:docId w15:val="{F1DA0BB7-BFB9-47A9-803E-7527144E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0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18721</TotalTime>
  <Pages>14</Pages>
  <Words>3962</Words>
  <Characters>21400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215</cp:revision>
  <dcterms:created xsi:type="dcterms:W3CDTF">2020-07-22T00:11:00Z</dcterms:created>
  <dcterms:modified xsi:type="dcterms:W3CDTF">2021-05-07T20:27:00Z</dcterms:modified>
</cp:coreProperties>
</file>